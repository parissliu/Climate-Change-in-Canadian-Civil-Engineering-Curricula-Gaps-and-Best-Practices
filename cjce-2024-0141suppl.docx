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A08A" w14:textId="055E39A5" w:rsidR="00BD2D24" w:rsidRPr="00BD2D24" w:rsidRDefault="0096562F" w:rsidP="00BD2D24">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Supplementary Material</w:t>
      </w:r>
    </w:p>
    <w:p w14:paraId="7D50B17C" w14:textId="77777777" w:rsidR="00BD2D24" w:rsidRDefault="00BD2D24" w:rsidP="00BD2D24">
      <w:pPr>
        <w:rPr>
          <w:rFonts w:ascii="Times New Roman" w:hAnsi="Times New Roman" w:cs="Times New Roman"/>
          <w:b/>
          <w:bCs/>
          <w:color w:val="222222"/>
          <w:sz w:val="22"/>
          <w:szCs w:val="22"/>
          <w:shd w:val="clear" w:color="auto" w:fill="FFFFFF"/>
        </w:rPr>
      </w:pPr>
    </w:p>
    <w:p w14:paraId="1BB5DCB5" w14:textId="77777777" w:rsidR="00BD2D24" w:rsidRPr="00C43A8D" w:rsidRDefault="00BD2D24" w:rsidP="00BD2D24">
      <w:pPr>
        <w:rPr>
          <w:rFonts w:ascii="Times New Roman" w:hAnsi="Times New Roman" w:cs="Times New Roman"/>
          <w:b/>
          <w:bCs/>
          <w:i/>
          <w:iCs/>
          <w:color w:val="222222"/>
          <w:sz w:val="22"/>
          <w:szCs w:val="22"/>
          <w:shd w:val="clear" w:color="auto" w:fill="FFFFFF"/>
        </w:rPr>
      </w:pPr>
      <w:r w:rsidRPr="00C43A8D">
        <w:rPr>
          <w:rFonts w:ascii="Times New Roman" w:hAnsi="Times New Roman" w:cs="Times New Roman"/>
          <w:b/>
          <w:bCs/>
          <w:i/>
          <w:iCs/>
          <w:color w:val="222222"/>
          <w:sz w:val="22"/>
          <w:szCs w:val="22"/>
          <w:shd w:val="clear" w:color="auto" w:fill="FFFFFF"/>
        </w:rPr>
        <w:t>Summary Graphs of Topic Coverage for Mandatory Undergraduate Courses</w:t>
      </w:r>
    </w:p>
    <w:p w14:paraId="2AE0CC92" w14:textId="77777777" w:rsidR="00BD2D24" w:rsidRDefault="00BD2D24" w:rsidP="00BD2D24">
      <w:pPr>
        <w:rPr>
          <w:rFonts w:ascii="Times New Roman" w:hAnsi="Times New Roman" w:cs="Times New Roman"/>
          <w:b/>
          <w:bCs/>
          <w:color w:val="222222"/>
          <w:sz w:val="22"/>
          <w:szCs w:val="22"/>
          <w:shd w:val="clear" w:color="auto" w:fill="FFFFFF"/>
        </w:rPr>
      </w:pPr>
    </w:p>
    <w:p w14:paraId="0D14B517"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drawing>
          <wp:inline distT="0" distB="0" distL="0" distR="0" wp14:anchorId="5F7F4F34" wp14:editId="320E79F9">
            <wp:extent cx="5943600" cy="5753100"/>
            <wp:effectExtent l="0" t="0" r="12700" b="12700"/>
            <wp:docPr id="75" name="Chart 75">
              <a:extLst xmlns:a="http://schemas.openxmlformats.org/drawingml/2006/main">
                <a:ext uri="{FF2B5EF4-FFF2-40B4-BE49-F238E27FC236}">
                  <a16:creationId xmlns:a16="http://schemas.microsoft.com/office/drawing/2014/main" id="{D44A7D72-A353-9B10-82E9-CC54B2046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73E1BC" w14:textId="4249B7A9" w:rsidR="00BD2D24" w:rsidRPr="007A0B2E" w:rsidRDefault="00BD2D24" w:rsidP="002E2C32">
      <w:pPr>
        <w:spacing w:before="240"/>
        <w:jc w:val="center"/>
        <w:rPr>
          <w:rFonts w:ascii="Times New Roman" w:hAnsi="Times New Roman" w:cs="Times New Roman"/>
          <w:color w:val="222222"/>
          <w:sz w:val="20"/>
          <w:szCs w:val="20"/>
          <w:shd w:val="clear" w:color="auto" w:fill="FFFFFF"/>
        </w:rPr>
      </w:pPr>
      <w:r w:rsidRPr="002E2C32">
        <w:rPr>
          <w:rFonts w:ascii="Times New Roman" w:hAnsi="Times New Roman" w:cs="Times New Roman"/>
          <w:b/>
          <w:bCs/>
          <w:color w:val="222222"/>
          <w:sz w:val="20"/>
          <w:szCs w:val="20"/>
          <w:shd w:val="clear" w:color="auto" w:fill="FFFFFF"/>
        </w:rPr>
        <w:t>Figure 7</w:t>
      </w:r>
      <w:r w:rsidR="002E2C32">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 xml:space="preserve"> Topic coverage in the theme of “Built Environment Context” for mandatory undergraduate courses</w:t>
      </w:r>
      <w:r w:rsidR="00BB72C5">
        <w:rPr>
          <w:rFonts w:ascii="Times New Roman" w:hAnsi="Times New Roman" w:cs="Times New Roman"/>
          <w:color w:val="222222"/>
          <w:sz w:val="20"/>
          <w:szCs w:val="20"/>
          <w:shd w:val="clear" w:color="auto" w:fill="FFFFFF"/>
        </w:rPr>
        <w:t>.</w:t>
      </w:r>
    </w:p>
    <w:p w14:paraId="6EA7D3D8" w14:textId="77777777" w:rsidR="00BD2D24" w:rsidRDefault="00BD2D24" w:rsidP="00BD2D24">
      <w:pPr>
        <w:rPr>
          <w:rFonts w:ascii="Times New Roman" w:hAnsi="Times New Roman" w:cs="Times New Roman"/>
          <w:color w:val="222222"/>
          <w:sz w:val="22"/>
          <w:szCs w:val="22"/>
          <w:shd w:val="clear" w:color="auto" w:fill="FFFFFF"/>
        </w:rPr>
      </w:pPr>
    </w:p>
    <w:p w14:paraId="3776EAB3"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06A1780" wp14:editId="311485BB">
            <wp:extent cx="5943600" cy="6010275"/>
            <wp:effectExtent l="0" t="0" r="12700" b="9525"/>
            <wp:docPr id="66" name="Chart 66">
              <a:extLst xmlns:a="http://schemas.openxmlformats.org/drawingml/2006/main">
                <a:ext uri="{FF2B5EF4-FFF2-40B4-BE49-F238E27FC236}">
                  <a16:creationId xmlns:a16="http://schemas.microsoft.com/office/drawing/2014/main" id="{7BCA8554-B6A4-E7F9-7948-3E7479957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1697C9" w14:textId="2117B739" w:rsidR="00BD2D24" w:rsidRPr="007A0B2E" w:rsidRDefault="00BD2D24" w:rsidP="002E2C32">
      <w:pPr>
        <w:spacing w:before="240"/>
        <w:jc w:val="center"/>
        <w:rPr>
          <w:rFonts w:ascii="Times New Roman" w:hAnsi="Times New Roman" w:cs="Times New Roman"/>
          <w:color w:val="222222"/>
          <w:sz w:val="20"/>
          <w:szCs w:val="20"/>
          <w:shd w:val="clear" w:color="auto" w:fill="FFFFFF"/>
        </w:rPr>
      </w:pPr>
      <w:r w:rsidRPr="002E2C32">
        <w:rPr>
          <w:rFonts w:ascii="Times New Roman" w:hAnsi="Times New Roman" w:cs="Times New Roman"/>
          <w:b/>
          <w:bCs/>
          <w:color w:val="222222"/>
          <w:sz w:val="20"/>
          <w:szCs w:val="20"/>
          <w:shd w:val="clear" w:color="auto" w:fill="FFFFFF"/>
        </w:rPr>
        <w:t>Figure 8</w:t>
      </w:r>
      <w:r w:rsidR="002E2C32">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 xml:space="preserve"> Topic coverage in the theme of “Common Threads” for mandatory undergraduate courses</w:t>
      </w:r>
      <w:r w:rsidR="00BB72C5">
        <w:rPr>
          <w:rFonts w:ascii="Times New Roman" w:hAnsi="Times New Roman" w:cs="Times New Roman"/>
          <w:color w:val="222222"/>
          <w:sz w:val="20"/>
          <w:szCs w:val="20"/>
          <w:shd w:val="clear" w:color="auto" w:fill="FFFFFF"/>
        </w:rPr>
        <w:t>.</w:t>
      </w:r>
    </w:p>
    <w:p w14:paraId="45C9F427"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B5B3710" wp14:editId="755C62BC">
            <wp:extent cx="5763260" cy="5781675"/>
            <wp:effectExtent l="0" t="0" r="15240" b="9525"/>
            <wp:docPr id="67" name="Chart 67">
              <a:extLst xmlns:a="http://schemas.openxmlformats.org/drawingml/2006/main">
                <a:ext uri="{FF2B5EF4-FFF2-40B4-BE49-F238E27FC236}">
                  <a16:creationId xmlns:a16="http://schemas.microsoft.com/office/drawing/2014/main" id="{484F2866-8516-A7D0-5574-BD41D83C5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A858DA" w14:textId="11F025B9" w:rsidR="00BD2D24"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9</w:t>
      </w:r>
      <w:r w:rsidR="00BB72C5">
        <w:rPr>
          <w:rFonts w:ascii="Times New Roman" w:hAnsi="Times New Roman" w:cs="Times New Roman"/>
          <w:color w:val="222222"/>
          <w:sz w:val="20"/>
          <w:szCs w:val="20"/>
          <w:shd w:val="clear" w:color="auto" w:fill="FFFFFF"/>
        </w:rPr>
        <w:t xml:space="preserve"> - </w:t>
      </w:r>
      <w:r w:rsidRPr="007A0B2E">
        <w:rPr>
          <w:rFonts w:ascii="Times New Roman" w:hAnsi="Times New Roman" w:cs="Times New Roman"/>
          <w:color w:val="222222"/>
          <w:sz w:val="20"/>
          <w:szCs w:val="20"/>
          <w:shd w:val="clear" w:color="auto" w:fill="FFFFFF"/>
        </w:rPr>
        <w:t>Topic coverage in the theme of “Circular Economy” for mandatory undergraduate courses</w:t>
      </w:r>
      <w:r w:rsidR="00BB72C5">
        <w:rPr>
          <w:rFonts w:ascii="Times New Roman" w:hAnsi="Times New Roman" w:cs="Times New Roman"/>
          <w:color w:val="222222"/>
          <w:sz w:val="20"/>
          <w:szCs w:val="20"/>
          <w:shd w:val="clear" w:color="auto" w:fill="FFFFFF"/>
        </w:rPr>
        <w:t>.</w:t>
      </w:r>
    </w:p>
    <w:p w14:paraId="2865977C" w14:textId="77777777" w:rsidR="00BD2D24" w:rsidRDefault="00BD2D24" w:rsidP="00BD2D24">
      <w:pPr>
        <w:rPr>
          <w:rFonts w:ascii="Times New Roman" w:hAnsi="Times New Roman" w:cs="Times New Roman"/>
          <w:color w:val="222222"/>
          <w:sz w:val="20"/>
          <w:szCs w:val="20"/>
          <w:shd w:val="clear" w:color="auto" w:fill="FFFFFF"/>
        </w:rPr>
      </w:pPr>
    </w:p>
    <w:p w14:paraId="5C71464A" w14:textId="77777777" w:rsidR="00BD2D24" w:rsidRPr="007A0B2E" w:rsidRDefault="00BD2D24" w:rsidP="00BD2D24">
      <w:pPr>
        <w:rPr>
          <w:rFonts w:ascii="Times New Roman" w:hAnsi="Times New Roman" w:cs="Times New Roman"/>
          <w:color w:val="222222"/>
          <w:sz w:val="20"/>
          <w:szCs w:val="20"/>
          <w:shd w:val="clear" w:color="auto" w:fill="FFFFFF"/>
        </w:rPr>
      </w:pPr>
    </w:p>
    <w:p w14:paraId="00A26159"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7444C54C" wp14:editId="0D51F052">
            <wp:extent cx="5763260" cy="6229350"/>
            <wp:effectExtent l="0" t="0" r="15240" b="6350"/>
            <wp:docPr id="68" name="Chart 68">
              <a:extLst xmlns:a="http://schemas.openxmlformats.org/drawingml/2006/main">
                <a:ext uri="{FF2B5EF4-FFF2-40B4-BE49-F238E27FC236}">
                  <a16:creationId xmlns:a16="http://schemas.microsoft.com/office/drawing/2014/main" id="{DF7BF0E0-D1BB-8809-EBE4-908233DA5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7D4C5A" w14:textId="4AE942D7" w:rsidR="00BD2D24" w:rsidRPr="007A0B2E"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 xml:space="preserve">Figure 10 </w:t>
      </w:r>
      <w:r w:rsidR="00BB72C5" w:rsidRPr="00BB72C5">
        <w:rPr>
          <w:rFonts w:ascii="Times New Roman" w:hAnsi="Times New Roman" w:cs="Times New Roman"/>
          <w:b/>
          <w:bCs/>
          <w:color w:val="222222"/>
          <w:sz w:val="20"/>
          <w:szCs w:val="20"/>
          <w:shd w:val="clear" w:color="auto" w:fill="FFFFFF"/>
        </w:rPr>
        <w:t>-</w:t>
      </w:r>
      <w:r w:rsidR="00BB72C5">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Topic coverage in the theme of “Energy and Carbon” for mandatory undergraduate courses</w:t>
      </w:r>
      <w:r w:rsidR="00BB72C5">
        <w:rPr>
          <w:rFonts w:ascii="Times New Roman" w:hAnsi="Times New Roman" w:cs="Times New Roman"/>
          <w:color w:val="222222"/>
          <w:sz w:val="20"/>
          <w:szCs w:val="20"/>
          <w:shd w:val="clear" w:color="auto" w:fill="FFFFFF"/>
        </w:rPr>
        <w:t>.</w:t>
      </w:r>
    </w:p>
    <w:p w14:paraId="11E6FB4E" w14:textId="77777777" w:rsidR="00BD2D24" w:rsidRPr="007A0B2E" w:rsidRDefault="00BD2D24" w:rsidP="00BD2D24">
      <w:pPr>
        <w:rPr>
          <w:rFonts w:ascii="Times New Roman" w:hAnsi="Times New Roman" w:cs="Times New Roman"/>
          <w:color w:val="222222"/>
          <w:sz w:val="22"/>
          <w:szCs w:val="22"/>
          <w:shd w:val="clear" w:color="auto" w:fill="FFFFFF"/>
        </w:rPr>
      </w:pPr>
    </w:p>
    <w:p w14:paraId="65439FD9"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1B7D2912" wp14:editId="2B9D629E">
            <wp:extent cx="5628640" cy="5692878"/>
            <wp:effectExtent l="0" t="0" r="10160" b="9525"/>
            <wp:docPr id="69" name="Chart 69">
              <a:extLst xmlns:a="http://schemas.openxmlformats.org/drawingml/2006/main">
                <a:ext uri="{FF2B5EF4-FFF2-40B4-BE49-F238E27FC236}">
                  <a16:creationId xmlns:a16="http://schemas.microsoft.com/office/drawing/2014/main" id="{B34A982D-7574-817A-5DF7-DD36D8FB8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5830BB" w14:textId="61148545" w:rsidR="00BD2D24" w:rsidRDefault="00BB72C5"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w:t>
      </w:r>
      <w:r>
        <w:rPr>
          <w:rFonts w:ascii="Times New Roman" w:hAnsi="Times New Roman" w:cs="Times New Roman"/>
          <w:b/>
          <w:bCs/>
          <w:color w:val="222222"/>
          <w:sz w:val="20"/>
          <w:szCs w:val="20"/>
          <w:shd w:val="clear" w:color="auto" w:fill="FFFFFF"/>
        </w:rPr>
        <w:t>1</w:t>
      </w:r>
      <w:r w:rsidRPr="00BB72C5">
        <w:rPr>
          <w:rFonts w:ascii="Times New Roman" w:hAnsi="Times New Roman" w:cs="Times New Roman"/>
          <w:b/>
          <w:bCs/>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 </w:t>
      </w:r>
      <w:r w:rsidR="00BD2D24" w:rsidRPr="007A0B2E">
        <w:rPr>
          <w:rFonts w:ascii="Times New Roman" w:hAnsi="Times New Roman" w:cs="Times New Roman"/>
          <w:color w:val="222222"/>
          <w:sz w:val="20"/>
          <w:szCs w:val="20"/>
          <w:shd w:val="clear" w:color="auto" w:fill="FFFFFF"/>
        </w:rPr>
        <w:t>Topic coverage in the theme of “Water” for mandatory undergraduate courses</w:t>
      </w:r>
      <w:r>
        <w:rPr>
          <w:rFonts w:ascii="Times New Roman" w:hAnsi="Times New Roman" w:cs="Times New Roman"/>
          <w:color w:val="222222"/>
          <w:sz w:val="20"/>
          <w:szCs w:val="20"/>
          <w:shd w:val="clear" w:color="auto" w:fill="FFFFFF"/>
        </w:rPr>
        <w:t>.</w:t>
      </w:r>
    </w:p>
    <w:p w14:paraId="48525B29" w14:textId="77777777" w:rsidR="00BD2D24" w:rsidRDefault="00BD2D24" w:rsidP="00BD2D24">
      <w:pPr>
        <w:rPr>
          <w:rFonts w:ascii="Times New Roman" w:hAnsi="Times New Roman" w:cs="Times New Roman"/>
          <w:color w:val="222222"/>
          <w:sz w:val="20"/>
          <w:szCs w:val="20"/>
          <w:shd w:val="clear" w:color="auto" w:fill="FFFFFF"/>
        </w:rPr>
      </w:pPr>
    </w:p>
    <w:p w14:paraId="1A801D06" w14:textId="77777777" w:rsidR="00BD2D24" w:rsidRPr="007A0B2E" w:rsidRDefault="00BD2D24" w:rsidP="00BD2D24">
      <w:pPr>
        <w:rPr>
          <w:rFonts w:ascii="Times New Roman" w:hAnsi="Times New Roman" w:cs="Times New Roman"/>
          <w:color w:val="222222"/>
          <w:sz w:val="20"/>
          <w:szCs w:val="20"/>
          <w:shd w:val="clear" w:color="auto" w:fill="FFFFFF"/>
        </w:rPr>
      </w:pPr>
    </w:p>
    <w:p w14:paraId="3FE61C96"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4FDD2163" wp14:editId="7156B292">
            <wp:extent cx="5628640" cy="5673090"/>
            <wp:effectExtent l="0" t="0" r="10160" b="16510"/>
            <wp:docPr id="72" name="Chart 72">
              <a:extLst xmlns:a="http://schemas.openxmlformats.org/drawingml/2006/main">
                <a:ext uri="{FF2B5EF4-FFF2-40B4-BE49-F238E27FC236}">
                  <a16:creationId xmlns:a16="http://schemas.microsoft.com/office/drawing/2014/main" id="{A0F19A6E-ACDA-246D-9FDF-5C5E7DD9A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E3832D" w14:textId="61281CFC" w:rsidR="00BD2D24" w:rsidRPr="007A0B2E" w:rsidRDefault="00BD2D24" w:rsidP="00BB72C5">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12</w:t>
      </w:r>
      <w:r w:rsidRPr="007A0B2E">
        <w:rPr>
          <w:rFonts w:ascii="Times New Roman" w:hAnsi="Times New Roman" w:cs="Times New Roman"/>
          <w:color w:val="222222"/>
          <w:sz w:val="20"/>
          <w:szCs w:val="20"/>
          <w:shd w:val="clear" w:color="auto" w:fill="FFFFFF"/>
        </w:rPr>
        <w:t xml:space="preserve"> </w:t>
      </w:r>
      <w:r w:rsidR="00BB72C5">
        <w:rPr>
          <w:rFonts w:ascii="Times New Roman" w:hAnsi="Times New Roman" w:cs="Times New Roman"/>
          <w:color w:val="222222"/>
          <w:sz w:val="20"/>
          <w:szCs w:val="20"/>
          <w:shd w:val="clear" w:color="auto" w:fill="FFFFFF"/>
        </w:rPr>
        <w:t xml:space="preserve">- </w:t>
      </w:r>
      <w:r w:rsidRPr="007A0B2E">
        <w:rPr>
          <w:rFonts w:ascii="Times New Roman" w:hAnsi="Times New Roman" w:cs="Times New Roman"/>
          <w:color w:val="222222"/>
          <w:sz w:val="20"/>
          <w:szCs w:val="20"/>
          <w:shd w:val="clear" w:color="auto" w:fill="FFFFFF"/>
        </w:rPr>
        <w:t>Topic coverage in the theme of “Ecology and Biodiversity” for mandatory undergraduate courses</w:t>
      </w:r>
      <w:r w:rsidR="00BB72C5">
        <w:rPr>
          <w:rFonts w:ascii="Times New Roman" w:hAnsi="Times New Roman" w:cs="Times New Roman"/>
          <w:color w:val="222222"/>
          <w:sz w:val="20"/>
          <w:szCs w:val="20"/>
          <w:shd w:val="clear" w:color="auto" w:fill="FFFFFF"/>
        </w:rPr>
        <w:t>.</w:t>
      </w:r>
    </w:p>
    <w:p w14:paraId="282C49A3" w14:textId="77777777" w:rsidR="00BD2D24" w:rsidRPr="007A0B2E" w:rsidRDefault="00BD2D24" w:rsidP="00BD2D24">
      <w:pPr>
        <w:rPr>
          <w:rFonts w:ascii="Times New Roman" w:hAnsi="Times New Roman" w:cs="Times New Roman"/>
          <w:color w:val="222222"/>
          <w:sz w:val="22"/>
          <w:szCs w:val="22"/>
          <w:shd w:val="clear" w:color="auto" w:fill="FFFFFF"/>
        </w:rPr>
      </w:pPr>
    </w:p>
    <w:p w14:paraId="4611C875" w14:textId="77777777" w:rsidR="00BD2D24" w:rsidRPr="007A0B2E" w:rsidRDefault="00BD2D24" w:rsidP="00BD2D24">
      <w:pPr>
        <w:rPr>
          <w:rFonts w:ascii="Times New Roman" w:hAnsi="Times New Roman" w:cs="Times New Roman"/>
          <w:color w:val="222222"/>
          <w:sz w:val="22"/>
          <w:szCs w:val="22"/>
          <w:shd w:val="clear" w:color="auto" w:fill="FFFFFF"/>
        </w:rPr>
      </w:pPr>
      <w:r w:rsidRPr="007A0B2E">
        <w:rPr>
          <w:rFonts w:ascii="Times New Roman" w:hAnsi="Times New Roman" w:cs="Times New Roman"/>
          <w:noProof/>
        </w:rPr>
        <w:lastRenderedPageBreak/>
        <w:drawing>
          <wp:inline distT="0" distB="0" distL="0" distR="0" wp14:anchorId="260D828D" wp14:editId="6F562A45">
            <wp:extent cx="5943600" cy="5771535"/>
            <wp:effectExtent l="0" t="0" r="12700" b="6985"/>
            <wp:docPr id="74" name="Chart 74">
              <a:extLst xmlns:a="http://schemas.openxmlformats.org/drawingml/2006/main">
                <a:ext uri="{FF2B5EF4-FFF2-40B4-BE49-F238E27FC236}">
                  <a16:creationId xmlns:a16="http://schemas.microsoft.com/office/drawing/2014/main" id="{837EFF88-7539-2055-93A3-DDFA1D679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440CF7" w14:textId="74105680" w:rsidR="00B56552" w:rsidRDefault="00B56552" w:rsidP="00B56552">
      <w:pPr>
        <w:spacing w:before="240"/>
        <w:jc w:val="center"/>
        <w:rPr>
          <w:rFonts w:ascii="Times New Roman" w:hAnsi="Times New Roman" w:cs="Times New Roman"/>
          <w:color w:val="222222"/>
          <w:sz w:val="20"/>
          <w:szCs w:val="20"/>
          <w:shd w:val="clear" w:color="auto" w:fill="FFFFFF"/>
        </w:rPr>
      </w:pPr>
      <w:r w:rsidRPr="00BB72C5">
        <w:rPr>
          <w:rFonts w:ascii="Times New Roman" w:hAnsi="Times New Roman" w:cs="Times New Roman"/>
          <w:b/>
          <w:bCs/>
          <w:color w:val="222222"/>
          <w:sz w:val="20"/>
          <w:szCs w:val="20"/>
          <w:shd w:val="clear" w:color="auto" w:fill="FFFFFF"/>
        </w:rPr>
        <w:t>Figure 1</w:t>
      </w:r>
      <w:r>
        <w:rPr>
          <w:rFonts w:ascii="Times New Roman" w:hAnsi="Times New Roman" w:cs="Times New Roman"/>
          <w:b/>
          <w:bCs/>
          <w:color w:val="222222"/>
          <w:sz w:val="20"/>
          <w:szCs w:val="20"/>
          <w:shd w:val="clear" w:color="auto" w:fill="FFFFFF"/>
        </w:rPr>
        <w:t>3</w:t>
      </w:r>
      <w:r w:rsidRPr="00BB72C5">
        <w:rPr>
          <w:rFonts w:ascii="Times New Roman" w:hAnsi="Times New Roman" w:cs="Times New Roman"/>
          <w:b/>
          <w:bCs/>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 </w:t>
      </w:r>
      <w:r w:rsidR="00BD2D24" w:rsidRPr="007A0B2E">
        <w:rPr>
          <w:rFonts w:ascii="Times New Roman" w:hAnsi="Times New Roman" w:cs="Times New Roman"/>
          <w:color w:val="222222"/>
          <w:sz w:val="20"/>
          <w:szCs w:val="20"/>
          <w:shd w:val="clear" w:color="auto" w:fill="FFFFFF"/>
        </w:rPr>
        <w:t>Topic coverage in the theme of “Connectivity and Transport” for mandatory undergraduate courses</w:t>
      </w:r>
      <w:r>
        <w:rPr>
          <w:rFonts w:ascii="Times New Roman" w:hAnsi="Times New Roman" w:cs="Times New Roman"/>
          <w:color w:val="222222"/>
          <w:sz w:val="20"/>
          <w:szCs w:val="20"/>
          <w:shd w:val="clear" w:color="auto" w:fill="FFFFFF"/>
        </w:rPr>
        <w:t>.</w:t>
      </w:r>
    </w:p>
    <w:p w14:paraId="31D36A4E" w14:textId="77777777" w:rsidR="00B56552" w:rsidRDefault="00B56552">
      <w:pPr>
        <w:spacing w:after="160" w:line="259"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br w:type="page"/>
      </w:r>
    </w:p>
    <w:p w14:paraId="188D266B" w14:textId="77777777" w:rsidR="00BD2D24" w:rsidRPr="00C43A8D" w:rsidRDefault="00BD2D24" w:rsidP="00BD2D24">
      <w:pPr>
        <w:rPr>
          <w:rFonts w:ascii="Times New Roman" w:hAnsi="Times New Roman" w:cs="Times New Roman"/>
          <w:b/>
          <w:bCs/>
          <w:color w:val="222222"/>
          <w:sz w:val="22"/>
          <w:szCs w:val="22"/>
          <w:shd w:val="clear" w:color="auto" w:fill="FFFFFF"/>
        </w:rPr>
      </w:pPr>
      <w:r w:rsidRPr="00C43A8D">
        <w:rPr>
          <w:rFonts w:ascii="Times New Roman" w:hAnsi="Times New Roman" w:cs="Times New Roman"/>
          <w:b/>
          <w:bCs/>
          <w:i/>
          <w:iCs/>
          <w:color w:val="222222"/>
          <w:sz w:val="22"/>
          <w:szCs w:val="22"/>
          <w:shd w:val="clear" w:color="auto" w:fill="FFFFFF"/>
        </w:rPr>
        <w:lastRenderedPageBreak/>
        <w:t>Climate Framework Topics Excluded from Survey:</w:t>
      </w:r>
      <w:r w:rsidRPr="00C43A8D">
        <w:rPr>
          <w:rFonts w:ascii="Times New Roman" w:hAnsi="Times New Roman" w:cs="Times New Roman"/>
          <w:b/>
          <w:bCs/>
          <w:color w:val="222222"/>
          <w:sz w:val="22"/>
          <w:szCs w:val="22"/>
          <w:shd w:val="clear" w:color="auto" w:fill="FFFFFF"/>
        </w:rPr>
        <w:t xml:space="preserve"> </w:t>
      </w:r>
    </w:p>
    <w:p w14:paraId="7A079A74"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Global Context and Fundamentals</w:t>
      </w:r>
    </w:p>
    <w:p w14:paraId="10BD4E3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Climate Fundamentals: Climate Change</w:t>
      </w:r>
    </w:p>
    <w:p w14:paraId="496DD052"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Psychological &amp; Physical Health Impacts and Social Awareness</w:t>
      </w:r>
    </w:p>
    <w:p w14:paraId="14DDB2CF"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Built Environment Context</w:t>
      </w:r>
    </w:p>
    <w:p w14:paraId="18215A96"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Environmental Impacts and Drivers of the Built Environment</w:t>
      </w:r>
    </w:p>
    <w:p w14:paraId="529CE67C"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Cross-cutting Themes</w:t>
      </w:r>
    </w:p>
    <w:p w14:paraId="68431383"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Construction and Real Estate Industry</w:t>
      </w:r>
    </w:p>
    <w:p w14:paraId="70507B1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Activities, Briefing, Decision-Making and Communication</w:t>
      </w:r>
    </w:p>
    <w:p w14:paraId="5A8E9D15"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Stakeholders and Values</w:t>
      </w:r>
    </w:p>
    <w:p w14:paraId="2C2D2158"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Governance</w:t>
      </w:r>
    </w:p>
    <w:p w14:paraId="5A650A54"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Construction Processes and Supply Chains</w:t>
      </w:r>
    </w:p>
    <w:p w14:paraId="714A1ECA"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Financing Models</w:t>
      </w:r>
    </w:p>
    <w:p w14:paraId="438C2943" w14:textId="77777777" w:rsidR="00BD2D24" w:rsidRPr="007A0B2E" w:rsidRDefault="00BD2D24" w:rsidP="00BD2D24">
      <w:pPr>
        <w:pStyle w:val="ListParagraph"/>
        <w:numPr>
          <w:ilvl w:val="0"/>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Common Threads</w:t>
      </w:r>
    </w:p>
    <w:p w14:paraId="7317CF2C"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Designing for Performance, Feedback and Closing the Performance Gap</w:t>
      </w:r>
    </w:p>
    <w:p w14:paraId="7373B10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Outcome-based Design</w:t>
      </w:r>
    </w:p>
    <w:p w14:paraId="385B8F65"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Integrated Systems, Technologies and Controls</w:t>
      </w:r>
    </w:p>
    <w:p w14:paraId="2B98E98A"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User Engagement and Training</w:t>
      </w:r>
    </w:p>
    <w:p w14:paraId="2444106D"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Commissioning, Monitoring and Post Occupancy Evaluation</w:t>
      </w:r>
    </w:p>
    <w:p w14:paraId="6236EF6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Roles and Responsibilities</w:t>
      </w:r>
    </w:p>
    <w:p w14:paraId="708B1908"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Process, Investment and Procurement</w:t>
      </w:r>
    </w:p>
    <w:p w14:paraId="234C473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Funding and Investment (for the Asset and the Team)</w:t>
      </w:r>
    </w:p>
    <w:p w14:paraId="4054AD7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Alternative Development Models</w:t>
      </w:r>
    </w:p>
    <w:p w14:paraId="0B8FC00B"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Value Approach to Procurement (Value Toolkit)</w:t>
      </w:r>
    </w:p>
    <w:p w14:paraId="24C72B9B"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Team Formulation and Delivery/Validation Process</w:t>
      </w:r>
    </w:p>
    <w:p w14:paraId="07E0A956"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Sustainable Outcomes Value and Life Cycle Costing</w:t>
      </w:r>
    </w:p>
    <w:p w14:paraId="50CCFB6B"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 Engagement</w:t>
      </w:r>
    </w:p>
    <w:p w14:paraId="62D61408"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Co- and Participatory Design</w:t>
      </w:r>
    </w:p>
    <w:p w14:paraId="49CB60C8"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Stakeholders Representation</w:t>
      </w:r>
    </w:p>
    <w:p w14:paraId="1A4CA563"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Roles and Responsibilities</w:t>
      </w:r>
    </w:p>
    <w:p w14:paraId="09717A72"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Business Case and Brief</w:t>
      </w:r>
    </w:p>
    <w:p w14:paraId="617312B9"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Engagement and Communication Strategy</w:t>
      </w:r>
    </w:p>
    <w:p w14:paraId="16A21C99" w14:textId="77777777" w:rsidR="00BD2D24" w:rsidRPr="007A0B2E" w:rsidRDefault="00BD2D24" w:rsidP="00BD2D24">
      <w:pPr>
        <w:pStyle w:val="ListParagraph"/>
        <w:numPr>
          <w:ilvl w:val="1"/>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Research, Innovation and Partnerships</w:t>
      </w:r>
    </w:p>
    <w:p w14:paraId="642FE7CE"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Research-based Design and Implementation in Practice</w:t>
      </w:r>
    </w:p>
    <w:p w14:paraId="1CDCBBF4"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w:t>
      </w:r>
      <w:proofErr w:type="spellStart"/>
      <w:r w:rsidRPr="007A0B2E">
        <w:rPr>
          <w:rFonts w:ascii="Times New Roman" w:hAnsi="Times New Roman" w:cs="Times New Roman"/>
          <w:color w:val="222222"/>
          <w:sz w:val="22"/>
          <w:szCs w:val="22"/>
          <w:shd w:val="clear" w:color="auto" w:fill="FFFFFF"/>
        </w:rPr>
        <w:t>Interprofessionalism</w:t>
      </w:r>
      <w:proofErr w:type="spellEnd"/>
      <w:r w:rsidRPr="007A0B2E">
        <w:rPr>
          <w:rFonts w:ascii="Times New Roman" w:hAnsi="Times New Roman" w:cs="Times New Roman"/>
          <w:color w:val="222222"/>
          <w:sz w:val="22"/>
          <w:szCs w:val="22"/>
          <w:shd w:val="clear" w:color="auto" w:fill="FFFFFF"/>
        </w:rPr>
        <w:t>”: Transdisciplinary and Interdisciplinary Approach</w:t>
      </w:r>
    </w:p>
    <w:p w14:paraId="5B234B9E"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Future Scenarios: Benchmarking and Analysis through Digital Innovation</w:t>
      </w:r>
    </w:p>
    <w:p w14:paraId="7418CD47"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Governance and Funding</w:t>
      </w:r>
    </w:p>
    <w:p w14:paraId="768817AC" w14:textId="77777777" w:rsidR="00BD2D24" w:rsidRPr="007A0B2E" w:rsidRDefault="00BD2D24" w:rsidP="00BD2D24">
      <w:pPr>
        <w:pStyle w:val="ListParagraph"/>
        <w:numPr>
          <w:ilvl w:val="2"/>
          <w:numId w:val="1"/>
        </w:numPr>
        <w:rPr>
          <w:rFonts w:ascii="Times New Roman" w:hAnsi="Times New Roman" w:cs="Times New Roman"/>
          <w:color w:val="222222"/>
          <w:sz w:val="22"/>
          <w:szCs w:val="22"/>
          <w:shd w:val="clear" w:color="auto" w:fill="FFFFFF"/>
        </w:rPr>
      </w:pPr>
      <w:r w:rsidRPr="007A0B2E">
        <w:rPr>
          <w:rFonts w:ascii="Times New Roman" w:hAnsi="Times New Roman" w:cs="Times New Roman"/>
          <w:color w:val="222222"/>
          <w:sz w:val="22"/>
          <w:szCs w:val="22"/>
          <w:shd w:val="clear" w:color="auto" w:fill="FFFFFF"/>
        </w:rPr>
        <w:t>International/Regional/Local Agency, Institutions and Partnerships</w:t>
      </w:r>
    </w:p>
    <w:p w14:paraId="5E011D7D" w14:textId="77777777" w:rsidR="00BD2D24" w:rsidRPr="007A0B2E" w:rsidRDefault="00BD2D24" w:rsidP="00BD2D24">
      <w:pPr>
        <w:pStyle w:val="ListParagraph"/>
        <w:ind w:left="2160"/>
        <w:rPr>
          <w:rFonts w:ascii="Times New Roman" w:hAnsi="Times New Roman" w:cs="Times New Roman"/>
          <w:color w:val="222222"/>
          <w:sz w:val="22"/>
          <w:szCs w:val="22"/>
          <w:shd w:val="clear" w:color="auto" w:fill="FFFFFF"/>
        </w:rPr>
      </w:pPr>
    </w:p>
    <w:p w14:paraId="6BD535ED" w14:textId="7DC0F504" w:rsidR="00BD2D24" w:rsidRPr="007A0B2E" w:rsidRDefault="00BD2D24" w:rsidP="00BD2D24">
      <w:pPr>
        <w:rPr>
          <w:rFonts w:ascii="Times New Roman" w:hAnsi="Times New Roman" w:cs="Times New Roman"/>
          <w:i/>
          <w:iCs/>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Note: Only the topics listed were excluded, the themes and subthemes are just listed to provide context for the topics’ location in the Climate Framework.</w:t>
      </w:r>
      <w:r w:rsidR="00B56552" w:rsidRPr="007A0B2E">
        <w:rPr>
          <w:rFonts w:ascii="Times New Roman" w:hAnsi="Times New Roman" w:cs="Times New Roman"/>
          <w:i/>
          <w:iCs/>
          <w:color w:val="222222"/>
          <w:sz w:val="22"/>
          <w:szCs w:val="22"/>
          <w:shd w:val="clear" w:color="auto" w:fill="FFFFFF"/>
        </w:rPr>
        <w:t xml:space="preserve"> </w:t>
      </w:r>
    </w:p>
    <w:p w14:paraId="6D82A60D" w14:textId="5C7E6062" w:rsidR="00E45057" w:rsidRDefault="00E45057">
      <w:pPr>
        <w:spacing w:after="160" w:line="259" w:lineRule="auto"/>
        <w:rPr>
          <w:rFonts w:ascii="Times New Roman" w:hAnsi="Times New Roman" w:cs="Times New Roman"/>
          <w:b/>
          <w:bCs/>
          <w:i/>
          <w:iCs/>
          <w:color w:val="222222"/>
          <w:sz w:val="22"/>
          <w:szCs w:val="22"/>
          <w:shd w:val="clear" w:color="auto" w:fill="FFFFFF"/>
        </w:rPr>
      </w:pPr>
      <w:r>
        <w:rPr>
          <w:rFonts w:ascii="Times New Roman" w:hAnsi="Times New Roman" w:cs="Times New Roman"/>
          <w:b/>
          <w:bCs/>
          <w:i/>
          <w:iCs/>
          <w:color w:val="222222"/>
          <w:sz w:val="22"/>
          <w:szCs w:val="22"/>
          <w:shd w:val="clear" w:color="auto" w:fill="FFFFFF"/>
        </w:rPr>
        <w:br w:type="page"/>
      </w:r>
    </w:p>
    <w:p w14:paraId="482942B9" w14:textId="77777777" w:rsidR="00BD2D24" w:rsidRPr="007A0B2E" w:rsidRDefault="00BD2D24" w:rsidP="00BD2D24">
      <w:pPr>
        <w:rPr>
          <w:rFonts w:ascii="Times New Roman" w:hAnsi="Times New Roman" w:cs="Times New Roman"/>
          <w:b/>
          <w:bCs/>
          <w:i/>
          <w:iCs/>
          <w:color w:val="222222"/>
          <w:sz w:val="22"/>
          <w:szCs w:val="22"/>
          <w:shd w:val="clear" w:color="auto" w:fill="FFFFFF"/>
        </w:rPr>
      </w:pPr>
      <w:r w:rsidRPr="007A0B2E">
        <w:rPr>
          <w:rFonts w:ascii="Times New Roman" w:hAnsi="Times New Roman" w:cs="Times New Roman"/>
          <w:b/>
          <w:bCs/>
          <w:i/>
          <w:iCs/>
          <w:color w:val="222222"/>
          <w:sz w:val="22"/>
          <w:szCs w:val="22"/>
          <w:shd w:val="clear" w:color="auto" w:fill="FFFFFF"/>
        </w:rPr>
        <w:lastRenderedPageBreak/>
        <w:t xml:space="preserve">Engineers Canada Accreditation Criteria: Mentions of Sustainability </w:t>
      </w:r>
      <w:r w:rsidRPr="007A0B2E">
        <w:rPr>
          <w:rStyle w:val="FootnoteReference"/>
          <w:rFonts w:ascii="Times New Roman" w:hAnsi="Times New Roman" w:cs="Times New Roman"/>
          <w:b/>
          <w:bCs/>
          <w:i/>
          <w:iCs/>
          <w:color w:val="222222"/>
          <w:sz w:val="22"/>
          <w:szCs w:val="22"/>
          <w:shd w:val="clear" w:color="auto" w:fill="FFFFFF"/>
        </w:rPr>
        <w:footnoteReference w:id="1"/>
      </w:r>
    </w:p>
    <w:p w14:paraId="71F192BD" w14:textId="77777777" w:rsidR="00BD2D24" w:rsidRPr="007A0B2E" w:rsidRDefault="00BD2D24" w:rsidP="00BD2D24">
      <w:pPr>
        <w:rPr>
          <w:rFonts w:ascii="Times New Roman" w:hAnsi="Times New Roman" w:cs="Times New Roman"/>
          <w:b/>
          <w:bCs/>
          <w:i/>
          <w:iCs/>
          <w:color w:val="222222"/>
          <w:sz w:val="22"/>
          <w:szCs w:val="22"/>
          <w:shd w:val="clear" w:color="auto" w:fill="FFFFFF"/>
        </w:rPr>
      </w:pPr>
    </w:p>
    <w:p w14:paraId="56799723" w14:textId="72296BD4" w:rsidR="00BD2D24" w:rsidRPr="007A0B2E" w:rsidRDefault="00E45057" w:rsidP="00E45057">
      <w:pPr>
        <w:jc w:val="both"/>
        <w:rPr>
          <w:rFonts w:ascii="Times New Roman" w:hAnsi="Times New Roman" w:cs="Times New Roman"/>
          <w:color w:val="222222"/>
          <w:sz w:val="22"/>
          <w:szCs w:val="22"/>
          <w:shd w:val="clear" w:color="auto" w:fill="FFFFFF"/>
        </w:rPr>
      </w:pPr>
      <w:r w:rsidRPr="00E45057">
        <w:rPr>
          <w:rFonts w:ascii="Times New Roman" w:hAnsi="Times New Roman" w:cs="Times New Roman"/>
          <w:color w:val="222222"/>
          <w:sz w:val="22"/>
          <w:szCs w:val="22"/>
          <w:shd w:val="clear" w:color="auto" w:fill="FFFFFF"/>
        </w:rPr>
        <w:t>The engineering profession expects of its members competence in engineering as well as an understanding of the effects of engineering on society. Thus, accredited engineering programs must contain not only adequate mathematics, science, and engineering curriculum content but must also develop communication skills, an understanding of the environmental, cultural, economic, and social impacts of engineering on society, the concepts of sustainable development, and the capacity for life‐long learning.</w:t>
      </w:r>
    </w:p>
    <w:p w14:paraId="0CB493D5" w14:textId="77777777" w:rsidR="00E45057" w:rsidRDefault="00BD2D24" w:rsidP="00E45057">
      <w:pPr>
        <w:widowControl w:val="0"/>
        <w:adjustRightInd w:val="0"/>
        <w:spacing w:before="240"/>
        <w:rPr>
          <w:rFonts w:ascii="Times New Roman" w:hAnsi="Times New Roman" w:cs="Times New Roman"/>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One of the graduate attributes is:</w:t>
      </w:r>
    </w:p>
    <w:p w14:paraId="063BBDAE" w14:textId="3A5BFD3B" w:rsidR="00E45057" w:rsidRDefault="00E45057" w:rsidP="002A760F">
      <w:pPr>
        <w:spacing w:before="240"/>
        <w:jc w:val="both"/>
        <w:rPr>
          <w:rFonts w:ascii="Times New Roman" w:hAnsi="Times New Roman" w:cs="Times New Roman"/>
          <w:color w:val="222222"/>
          <w:sz w:val="22"/>
          <w:szCs w:val="22"/>
          <w:shd w:val="clear" w:color="auto" w:fill="FFFFFF"/>
        </w:rPr>
      </w:pPr>
      <w:r w:rsidRPr="00E45057">
        <w:rPr>
          <w:rFonts w:ascii="Times New Roman" w:hAnsi="Times New Roman" w:cs="Times New Roman"/>
          <w:color w:val="222222"/>
          <w:sz w:val="22"/>
          <w:szCs w:val="22"/>
          <w:shd w:val="clear" w:color="auto" w:fill="FFFFFF"/>
        </w:rPr>
        <w:t xml:space="preserve">Impact of engineering on society and the environment:  An ability to analyze societal and environmental aspects of engineering activities.  Such ability includes an understanding of the interactions that engineering has with the economic, health, safety, legal, and cultural aspects of society, the uncertainties in the prediction of such </w:t>
      </w:r>
      <w:r w:rsidR="002A760F" w:rsidRPr="00E45057">
        <w:rPr>
          <w:rFonts w:ascii="Times New Roman" w:hAnsi="Times New Roman" w:cs="Times New Roman"/>
          <w:color w:val="222222"/>
          <w:sz w:val="22"/>
          <w:szCs w:val="22"/>
          <w:shd w:val="clear" w:color="auto" w:fill="FFFFFF"/>
        </w:rPr>
        <w:t>interactions,</w:t>
      </w:r>
      <w:r w:rsidRPr="00E45057">
        <w:rPr>
          <w:rFonts w:ascii="Times New Roman" w:hAnsi="Times New Roman" w:cs="Times New Roman"/>
          <w:color w:val="222222"/>
          <w:sz w:val="22"/>
          <w:szCs w:val="22"/>
          <w:shd w:val="clear" w:color="auto" w:fill="FFFFFF"/>
        </w:rPr>
        <w:t xml:space="preserve"> and the concepts of sustainable design and development and environmental stewardship.</w:t>
      </w:r>
    </w:p>
    <w:p w14:paraId="2CACD669" w14:textId="6EEC9C79" w:rsidR="00BD2D24" w:rsidRPr="007A0B2E" w:rsidRDefault="00BD2D24" w:rsidP="002A760F">
      <w:pPr>
        <w:spacing w:before="240"/>
        <w:rPr>
          <w:rFonts w:ascii="Times New Roman" w:hAnsi="Times New Roman" w:cs="Times New Roman"/>
          <w:i/>
          <w:iCs/>
          <w:color w:val="222222"/>
          <w:sz w:val="22"/>
          <w:szCs w:val="22"/>
          <w:shd w:val="clear" w:color="auto" w:fill="FFFFFF"/>
        </w:rPr>
      </w:pPr>
      <w:r w:rsidRPr="007A0B2E">
        <w:rPr>
          <w:rFonts w:ascii="Times New Roman" w:hAnsi="Times New Roman" w:cs="Times New Roman"/>
          <w:i/>
          <w:iCs/>
          <w:color w:val="222222"/>
          <w:sz w:val="22"/>
          <w:szCs w:val="22"/>
          <w:shd w:val="clear" w:color="auto" w:fill="FFFFFF"/>
        </w:rPr>
        <w:t xml:space="preserve">Under curriculum content and quality criteria: </w:t>
      </w:r>
    </w:p>
    <w:p w14:paraId="2EC83F8A" w14:textId="362A0933" w:rsidR="002A760F" w:rsidRPr="002A760F" w:rsidRDefault="002A760F" w:rsidP="002A760F">
      <w:pPr>
        <w:spacing w:before="240"/>
        <w:jc w:val="both"/>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3.4.4.2</w:t>
      </w:r>
      <w:r>
        <w:rPr>
          <w:rFonts w:ascii="Times New Roman" w:hAnsi="Times New Roman" w:cs="Times New Roman"/>
          <w:color w:val="222222"/>
          <w:sz w:val="22"/>
          <w:szCs w:val="22"/>
          <w:shd w:val="clear" w:color="auto" w:fill="FFFFFF"/>
        </w:rPr>
        <w:t xml:space="preserve">: </w:t>
      </w:r>
      <w:r w:rsidRPr="002A760F">
        <w:rPr>
          <w:rFonts w:ascii="Times New Roman" w:hAnsi="Times New Roman" w:cs="Times New Roman"/>
          <w:color w:val="222222"/>
          <w:sz w:val="22"/>
          <w:szCs w:val="22"/>
          <w:shd w:val="clear" w:color="auto" w:fill="FFFFFF"/>
        </w:rPr>
        <w:t>A minimum of 225 AU in engineering science is required. Engineering science subjects involve the application of mathematics and natural science to practical problems. They may involve the development of mathematical or numerical techniques, modeling, simulation, and experimental procedures. Such subjects include, among others, the applied aspects of strength of materials, fluid mechanics, thermodynamics, electrical and electronic circuits, soil mechanics, automatic control, aerodynamics, transport phenomena, and elements of materials science, geoscience, computer science, and environmental science.</w:t>
      </w:r>
    </w:p>
    <w:p w14:paraId="010A3C72" w14:textId="760E87C3" w:rsidR="002A760F" w:rsidRPr="002A760F" w:rsidRDefault="002A760F" w:rsidP="002A760F">
      <w:pPr>
        <w:spacing w:before="240"/>
        <w:jc w:val="both"/>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3.4.4.5 A minimum of 225 AU in engineering design is required. Engineering design integrates mathematics, natural sciences, engineering sciences, and complementary studies </w:t>
      </w:r>
      <w:proofErr w:type="gramStart"/>
      <w:r w:rsidRPr="002A760F">
        <w:rPr>
          <w:rFonts w:ascii="Times New Roman" w:hAnsi="Times New Roman" w:cs="Times New Roman"/>
          <w:color w:val="222222"/>
          <w:sz w:val="22"/>
          <w:szCs w:val="22"/>
          <w:shd w:val="clear" w:color="auto" w:fill="FFFFFF"/>
        </w:rPr>
        <w:t>in order to</w:t>
      </w:r>
      <w:proofErr w:type="gramEnd"/>
      <w:r w:rsidRPr="002A760F">
        <w:rPr>
          <w:rFonts w:ascii="Times New Roman" w:hAnsi="Times New Roman" w:cs="Times New Roman"/>
          <w:color w:val="222222"/>
          <w:sz w:val="22"/>
          <w:szCs w:val="22"/>
          <w:shd w:val="clear" w:color="auto" w:fill="FFFFFF"/>
        </w:rPr>
        <w:t xml:space="preserve"> develop elements, systems, and processes to meet specific needs. It is a creative, iterative, and open-ended process, subject to constraints which may be governed by standards or legislation to varying degrees depending upon the discipline. These constraints may also relate to economic, health, safety, environmental, societal or other interdisciplinary factors</w:t>
      </w:r>
      <w:r>
        <w:rPr>
          <w:rFonts w:ascii="Times New Roman" w:hAnsi="Times New Roman" w:cs="Times New Roman"/>
          <w:color w:val="222222"/>
          <w:sz w:val="22"/>
          <w:szCs w:val="22"/>
          <w:shd w:val="clear" w:color="auto" w:fill="FFFFFF"/>
        </w:rPr>
        <w:t>.</w:t>
      </w:r>
    </w:p>
    <w:p w14:paraId="6991B51C" w14:textId="152DE28B" w:rsidR="002A760F" w:rsidRPr="002A760F" w:rsidRDefault="002A760F" w:rsidP="002A760F">
      <w:pPr>
        <w:spacing w:before="240"/>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3.4.5.1</w:t>
      </w:r>
      <w:r>
        <w:rPr>
          <w:rFonts w:ascii="Times New Roman" w:hAnsi="Times New Roman" w:cs="Times New Roman"/>
          <w:color w:val="222222"/>
          <w:sz w:val="22"/>
          <w:szCs w:val="22"/>
          <w:shd w:val="clear" w:color="auto" w:fill="FFFFFF"/>
        </w:rPr>
        <w:t xml:space="preserve">: </w:t>
      </w:r>
      <w:r w:rsidRPr="002A760F">
        <w:rPr>
          <w:rFonts w:ascii="Times New Roman" w:hAnsi="Times New Roman" w:cs="Times New Roman"/>
          <w:color w:val="222222"/>
          <w:sz w:val="22"/>
          <w:szCs w:val="22"/>
          <w:shd w:val="clear" w:color="auto" w:fill="FFFFFF"/>
        </w:rPr>
        <w:t>While considerable latitude is provided in the choice of suitable content for the complementary studies component of the curriculum, some areas of study are essential in the education of an engineer. Accordingly, the curriculum must include studies in the following:</w:t>
      </w:r>
    </w:p>
    <w:p w14:paraId="15DDDC45" w14:textId="77777777" w:rsidR="002A760F" w:rsidRPr="002A760F" w:rsidRDefault="002A760F" w:rsidP="002A760F">
      <w:pPr>
        <w:rPr>
          <w:rFonts w:ascii="Times New Roman" w:hAnsi="Times New Roman" w:cs="Times New Roman"/>
          <w:color w:val="222222"/>
          <w:sz w:val="22"/>
          <w:szCs w:val="22"/>
          <w:shd w:val="clear" w:color="auto" w:fill="FFFFFF"/>
        </w:rPr>
      </w:pPr>
    </w:p>
    <w:p w14:paraId="7B580F6A"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a. Subject matter that deals with the humanities and social </w:t>
      </w:r>
      <w:proofErr w:type="gramStart"/>
      <w:r w:rsidRPr="002A760F">
        <w:rPr>
          <w:rFonts w:ascii="Times New Roman" w:hAnsi="Times New Roman" w:cs="Times New Roman"/>
          <w:color w:val="222222"/>
          <w:sz w:val="22"/>
          <w:szCs w:val="22"/>
          <w:shd w:val="clear" w:color="auto" w:fill="FFFFFF"/>
        </w:rPr>
        <w:t>sciences;</w:t>
      </w:r>
      <w:proofErr w:type="gramEnd"/>
      <w:r w:rsidRPr="002A760F">
        <w:rPr>
          <w:rFonts w:ascii="Times New Roman" w:hAnsi="Times New Roman" w:cs="Times New Roman"/>
          <w:color w:val="222222"/>
          <w:sz w:val="22"/>
          <w:szCs w:val="22"/>
          <w:shd w:val="clear" w:color="auto" w:fill="FFFFFF"/>
        </w:rPr>
        <w:t xml:space="preserve"> </w:t>
      </w:r>
    </w:p>
    <w:p w14:paraId="7C54593A" w14:textId="1C589C5B"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b. Oral and written </w:t>
      </w:r>
      <w:proofErr w:type="gramStart"/>
      <w:r w:rsidRPr="002A760F">
        <w:rPr>
          <w:rFonts w:ascii="Times New Roman" w:hAnsi="Times New Roman" w:cs="Times New Roman"/>
          <w:color w:val="222222"/>
          <w:sz w:val="22"/>
          <w:szCs w:val="22"/>
          <w:shd w:val="clear" w:color="auto" w:fill="FFFFFF"/>
        </w:rPr>
        <w:t>communications;</w:t>
      </w:r>
      <w:proofErr w:type="gramEnd"/>
    </w:p>
    <w:p w14:paraId="4AF012DC"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c. Professionalism, ethics, equity and </w:t>
      </w:r>
      <w:proofErr w:type="gramStart"/>
      <w:r w:rsidRPr="002A760F">
        <w:rPr>
          <w:rFonts w:ascii="Times New Roman" w:hAnsi="Times New Roman" w:cs="Times New Roman"/>
          <w:color w:val="222222"/>
          <w:sz w:val="22"/>
          <w:szCs w:val="22"/>
          <w:shd w:val="clear" w:color="auto" w:fill="FFFFFF"/>
        </w:rPr>
        <w:t>law;</w:t>
      </w:r>
      <w:proofErr w:type="gramEnd"/>
      <w:r w:rsidRPr="002A760F">
        <w:rPr>
          <w:rFonts w:ascii="Times New Roman" w:hAnsi="Times New Roman" w:cs="Times New Roman"/>
          <w:color w:val="222222"/>
          <w:sz w:val="22"/>
          <w:szCs w:val="22"/>
          <w:shd w:val="clear" w:color="auto" w:fill="FFFFFF"/>
        </w:rPr>
        <w:t xml:space="preserve">  </w:t>
      </w:r>
    </w:p>
    <w:p w14:paraId="77106772"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d. </w:t>
      </w:r>
      <w:proofErr w:type="gramStart"/>
      <w:r w:rsidRPr="002A760F">
        <w:rPr>
          <w:rFonts w:ascii="Times New Roman" w:hAnsi="Times New Roman" w:cs="Times New Roman"/>
          <w:color w:val="222222"/>
          <w:sz w:val="22"/>
          <w:szCs w:val="22"/>
          <w:shd w:val="clear" w:color="auto" w:fill="FFFFFF"/>
        </w:rPr>
        <w:t>The  impact</w:t>
      </w:r>
      <w:proofErr w:type="gramEnd"/>
      <w:r w:rsidRPr="002A760F">
        <w:rPr>
          <w:rFonts w:ascii="Times New Roman" w:hAnsi="Times New Roman" w:cs="Times New Roman"/>
          <w:color w:val="222222"/>
          <w:sz w:val="22"/>
          <w:szCs w:val="22"/>
          <w:shd w:val="clear" w:color="auto" w:fill="FFFFFF"/>
        </w:rPr>
        <w:t xml:space="preserve">  of  technology  and/or  engineering  on  society;</w:t>
      </w:r>
    </w:p>
    <w:p w14:paraId="4B5D8556"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 e. Health and </w:t>
      </w:r>
      <w:proofErr w:type="gramStart"/>
      <w:r w:rsidRPr="002A760F">
        <w:rPr>
          <w:rFonts w:ascii="Times New Roman" w:hAnsi="Times New Roman" w:cs="Times New Roman"/>
          <w:color w:val="222222"/>
          <w:sz w:val="22"/>
          <w:szCs w:val="22"/>
          <w:shd w:val="clear" w:color="auto" w:fill="FFFFFF"/>
        </w:rPr>
        <w:t>safety;</w:t>
      </w:r>
      <w:proofErr w:type="gramEnd"/>
    </w:p>
    <w:p w14:paraId="5DD11712" w14:textId="77777777" w:rsidR="002A760F" w:rsidRPr="002A760F"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 xml:space="preserve">f. Sustainable development and environmental </w:t>
      </w:r>
      <w:proofErr w:type="gramStart"/>
      <w:r w:rsidRPr="002A760F">
        <w:rPr>
          <w:rFonts w:ascii="Times New Roman" w:hAnsi="Times New Roman" w:cs="Times New Roman"/>
          <w:color w:val="222222"/>
          <w:sz w:val="22"/>
          <w:szCs w:val="22"/>
          <w:shd w:val="clear" w:color="auto" w:fill="FFFFFF"/>
        </w:rPr>
        <w:t>stewardship;</w:t>
      </w:r>
      <w:proofErr w:type="gramEnd"/>
      <w:r w:rsidRPr="002A760F">
        <w:rPr>
          <w:rFonts w:ascii="Times New Roman" w:hAnsi="Times New Roman" w:cs="Times New Roman"/>
          <w:color w:val="222222"/>
          <w:sz w:val="22"/>
          <w:szCs w:val="22"/>
          <w:shd w:val="clear" w:color="auto" w:fill="FFFFFF"/>
        </w:rPr>
        <w:t xml:space="preserve"> </w:t>
      </w:r>
    </w:p>
    <w:p w14:paraId="7DAA48E4" w14:textId="396EFDC8" w:rsidR="00BD2D24" w:rsidRPr="007A0B2E" w:rsidRDefault="002A760F" w:rsidP="002A760F">
      <w:pPr>
        <w:rPr>
          <w:rFonts w:ascii="Times New Roman" w:hAnsi="Times New Roman" w:cs="Times New Roman"/>
          <w:color w:val="222222"/>
          <w:sz w:val="22"/>
          <w:szCs w:val="22"/>
          <w:shd w:val="clear" w:color="auto" w:fill="FFFFFF"/>
        </w:rPr>
      </w:pPr>
      <w:r w:rsidRPr="002A760F">
        <w:rPr>
          <w:rFonts w:ascii="Times New Roman" w:hAnsi="Times New Roman" w:cs="Times New Roman"/>
          <w:color w:val="222222"/>
          <w:sz w:val="22"/>
          <w:szCs w:val="22"/>
          <w:shd w:val="clear" w:color="auto" w:fill="FFFFFF"/>
        </w:rPr>
        <w:t>g. Engineering economics and project management.</w:t>
      </w:r>
    </w:p>
    <w:p w14:paraId="5E902726" w14:textId="0E7308D5" w:rsidR="002A760F" w:rsidRDefault="002A760F">
      <w:pPr>
        <w:spacing w:after="160" w:line="259" w:lineRule="auto"/>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br w:type="page"/>
      </w:r>
    </w:p>
    <w:p w14:paraId="5B3AB631" w14:textId="77777777" w:rsidR="00BD2D24" w:rsidRPr="007A0B2E" w:rsidRDefault="00BD2D24" w:rsidP="00A55508">
      <w:pPr>
        <w:spacing w:before="240"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lastRenderedPageBreak/>
        <w:t>Table 1</w:t>
      </w:r>
      <w:r w:rsidRPr="007A0B2E">
        <w:rPr>
          <w:rFonts w:ascii="Times New Roman" w:hAnsi="Times New Roman" w:cs="Times New Roman"/>
          <w:color w:val="222222"/>
          <w:sz w:val="22"/>
          <w:szCs w:val="22"/>
          <w:shd w:val="clear" w:color="auto" w:fill="FFFFFF"/>
        </w:rPr>
        <w:t>: Topic coverage for undergraduate mandatory environmental engineering courses</w:t>
      </w:r>
    </w:p>
    <w:tbl>
      <w:tblPr>
        <w:tblStyle w:val="TableGrid"/>
        <w:tblW w:w="9350" w:type="dxa"/>
        <w:tblLook w:val="04A0" w:firstRow="1" w:lastRow="0" w:firstColumn="1" w:lastColumn="0" w:noHBand="0" w:noVBand="1"/>
      </w:tblPr>
      <w:tblGrid>
        <w:gridCol w:w="1451"/>
        <w:gridCol w:w="2797"/>
        <w:gridCol w:w="5102"/>
      </w:tblGrid>
      <w:tr w:rsidR="00BD2D24" w:rsidRPr="007A0B2E" w14:paraId="321DA210" w14:textId="77777777" w:rsidTr="00A55508">
        <w:tc>
          <w:tcPr>
            <w:tcW w:w="1451" w:type="dxa"/>
          </w:tcPr>
          <w:p w14:paraId="766C6A63"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2797" w:type="dxa"/>
          </w:tcPr>
          <w:p w14:paraId="383A4A1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5102" w:type="dxa"/>
          </w:tcPr>
          <w:p w14:paraId="2F38D3AF"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A55508" w14:paraId="4C0070B2" w14:textId="77777777" w:rsidTr="00A55508">
        <w:tc>
          <w:tcPr>
            <w:tcW w:w="1451" w:type="dxa"/>
            <w:vMerge w:val="restart"/>
          </w:tcPr>
          <w:p w14:paraId="35DF103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Global Context and Fundamentals</w:t>
            </w:r>
          </w:p>
        </w:tc>
        <w:tc>
          <w:tcPr>
            <w:tcW w:w="2797" w:type="dxa"/>
            <w:vMerge w:val="restart"/>
          </w:tcPr>
          <w:p w14:paraId="497DBDA2" w14:textId="77777777" w:rsidR="00BD2D24" w:rsidRPr="00A55508" w:rsidRDefault="00BD2D24" w:rsidP="00282EF2">
            <w:pPr>
              <w:rPr>
                <w:rFonts w:ascii="Times New Roman" w:hAnsi="Times New Roman" w:cs="Times New Roman"/>
                <w:color w:val="222222"/>
                <w:sz w:val="18"/>
                <w:szCs w:val="18"/>
                <w:shd w:val="clear" w:color="auto" w:fill="FFFFFF"/>
              </w:rPr>
            </w:pPr>
          </w:p>
          <w:p w14:paraId="77E0DDC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Climate Change</w:t>
            </w:r>
          </w:p>
        </w:tc>
        <w:tc>
          <w:tcPr>
            <w:tcW w:w="5102" w:type="dxa"/>
          </w:tcPr>
          <w:p w14:paraId="08A8BA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Key Indicators and Monitoring (5/6)</w:t>
            </w:r>
          </w:p>
        </w:tc>
      </w:tr>
      <w:tr w:rsidR="00BD2D24" w:rsidRPr="00A55508" w14:paraId="409662AA" w14:textId="77777777" w:rsidTr="00A55508">
        <w:tc>
          <w:tcPr>
            <w:tcW w:w="1451" w:type="dxa"/>
            <w:vMerge/>
          </w:tcPr>
          <w:p w14:paraId="47F02A2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38D79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58955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Projected Physical Impacts (on Land, Nature, etc.) and Regional Priorities (4/6)</w:t>
            </w:r>
          </w:p>
        </w:tc>
      </w:tr>
      <w:tr w:rsidR="00BD2D24" w:rsidRPr="00A55508" w14:paraId="69DC00AD" w14:textId="77777777" w:rsidTr="00A55508">
        <w:tc>
          <w:tcPr>
            <w:tcW w:w="1451" w:type="dxa"/>
            <w:vMerge/>
          </w:tcPr>
          <w:p w14:paraId="6453E52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18A06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73651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Scientific Evidence (3/6)</w:t>
            </w:r>
          </w:p>
        </w:tc>
      </w:tr>
      <w:tr w:rsidR="00BD2D24" w:rsidRPr="00A55508" w14:paraId="29D86FD4" w14:textId="77777777" w:rsidTr="00A55508">
        <w:tc>
          <w:tcPr>
            <w:tcW w:w="1451" w:type="dxa"/>
            <w:vMerge/>
          </w:tcPr>
          <w:p w14:paraId="3812D26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51EFB5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Resource Use</w:t>
            </w:r>
          </w:p>
        </w:tc>
        <w:tc>
          <w:tcPr>
            <w:tcW w:w="5102" w:type="dxa"/>
          </w:tcPr>
          <w:p w14:paraId="509CC90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Current Trends and Future Prospects of Natural Resources (4/6)</w:t>
            </w:r>
          </w:p>
        </w:tc>
      </w:tr>
      <w:tr w:rsidR="00BD2D24" w:rsidRPr="00A55508" w14:paraId="2C55A03C" w14:textId="77777777" w:rsidTr="00A55508">
        <w:tc>
          <w:tcPr>
            <w:tcW w:w="1451" w:type="dxa"/>
            <w:vMerge/>
          </w:tcPr>
          <w:p w14:paraId="6F46D58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B7AA11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A83C62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Resource Use and Management (4/6)</w:t>
            </w:r>
          </w:p>
        </w:tc>
      </w:tr>
      <w:tr w:rsidR="00BD2D24" w:rsidRPr="00A55508" w14:paraId="115DA496" w14:textId="77777777" w:rsidTr="00A55508">
        <w:tc>
          <w:tcPr>
            <w:tcW w:w="1451" w:type="dxa"/>
            <w:vMerge/>
          </w:tcPr>
          <w:p w14:paraId="6BF0DE2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287A5D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8F2B02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Socio-economic Implications of Irresponsible Resource Use (3/6)</w:t>
            </w:r>
          </w:p>
        </w:tc>
      </w:tr>
      <w:tr w:rsidR="00BD2D24" w:rsidRPr="00A55508" w14:paraId="64334723" w14:textId="77777777" w:rsidTr="00A55508">
        <w:tc>
          <w:tcPr>
            <w:tcW w:w="1451" w:type="dxa"/>
            <w:vMerge/>
          </w:tcPr>
          <w:p w14:paraId="507FDA3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53E46ED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Fundamentals: Systems Thinking</w:t>
            </w:r>
          </w:p>
        </w:tc>
        <w:tc>
          <w:tcPr>
            <w:tcW w:w="5102" w:type="dxa"/>
          </w:tcPr>
          <w:p w14:paraId="7D7DF52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Measurable Changes in Earth’s Systems and Processes (4/6)</w:t>
            </w:r>
          </w:p>
        </w:tc>
      </w:tr>
      <w:tr w:rsidR="00BD2D24" w:rsidRPr="00A55508" w14:paraId="151D79D7" w14:textId="77777777" w:rsidTr="00A55508">
        <w:tc>
          <w:tcPr>
            <w:tcW w:w="1451" w:type="dxa"/>
            <w:vMerge/>
          </w:tcPr>
          <w:p w14:paraId="1E3D05B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611554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201AB8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Socioeconomic Drivers and Economic Consequences (3/6)</w:t>
            </w:r>
          </w:p>
        </w:tc>
      </w:tr>
      <w:tr w:rsidR="00BD2D24" w:rsidRPr="00A55508" w14:paraId="1684AB6D" w14:textId="77777777" w:rsidTr="00A55508">
        <w:tc>
          <w:tcPr>
            <w:tcW w:w="1451" w:type="dxa"/>
            <w:vMerge/>
          </w:tcPr>
          <w:p w14:paraId="26D7D7E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1822BC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9D75FD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Causes and Effects of Global Changes (3/6)</w:t>
            </w:r>
          </w:p>
        </w:tc>
      </w:tr>
      <w:tr w:rsidR="00BD2D24" w:rsidRPr="00A55508" w14:paraId="663E88E9" w14:textId="77777777" w:rsidTr="00A55508">
        <w:tc>
          <w:tcPr>
            <w:tcW w:w="1451" w:type="dxa"/>
            <w:vMerge/>
          </w:tcPr>
          <w:p w14:paraId="7AB132C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7AF6401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International Legislations, Agreements, Frameworks, Roadmaps and Plans for Action</w:t>
            </w:r>
          </w:p>
        </w:tc>
        <w:tc>
          <w:tcPr>
            <w:tcW w:w="5102" w:type="dxa"/>
          </w:tcPr>
          <w:p w14:paraId="5405313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United Nations Agenda 2030: Sustainable Development Goals, Global Indicator Framework for SDGs and Targets of the 2030 Agenda, The New Urban Agenda and Race to Zero &amp; Race to Resilience Campaigns (5/6)</w:t>
            </w:r>
          </w:p>
        </w:tc>
      </w:tr>
      <w:tr w:rsidR="00BD2D24" w:rsidRPr="00A55508" w14:paraId="671F0664" w14:textId="77777777" w:rsidTr="00A55508">
        <w:tc>
          <w:tcPr>
            <w:tcW w:w="1451" w:type="dxa"/>
            <w:vMerge/>
          </w:tcPr>
          <w:p w14:paraId="081742B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F681C4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812DFC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United Nations Framework Convention on Climate Change, The Kyoto Protocol and the Doha Amendment (4/6)</w:t>
            </w:r>
          </w:p>
        </w:tc>
      </w:tr>
      <w:tr w:rsidR="00BD2D24" w:rsidRPr="00A55508" w14:paraId="6702647A" w14:textId="77777777" w:rsidTr="00A55508">
        <w:tc>
          <w:tcPr>
            <w:tcW w:w="1451" w:type="dxa"/>
            <w:vMerge/>
          </w:tcPr>
          <w:p w14:paraId="2C45204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2F3A6C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852AEA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The Paris Agreement and Regional (EU) Directives (3/6)</w:t>
            </w:r>
          </w:p>
        </w:tc>
      </w:tr>
      <w:tr w:rsidR="00BD2D24" w:rsidRPr="00A55508" w14:paraId="34591819" w14:textId="77777777" w:rsidTr="00A55508">
        <w:tc>
          <w:tcPr>
            <w:tcW w:w="1451" w:type="dxa"/>
            <w:vMerge/>
          </w:tcPr>
          <w:p w14:paraId="61D57E2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565666B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Risks and Opportunities in a Net-Zero Economy</w:t>
            </w:r>
          </w:p>
        </w:tc>
        <w:tc>
          <w:tcPr>
            <w:tcW w:w="5102" w:type="dxa"/>
          </w:tcPr>
          <w:p w14:paraId="4BAFDA5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Physical Risks (Stranded Assets), Monitoring / Measurement, Opportunities and Actions (2/6)</w:t>
            </w:r>
          </w:p>
        </w:tc>
      </w:tr>
      <w:tr w:rsidR="00BD2D24" w:rsidRPr="00A55508" w14:paraId="44F6CC8B" w14:textId="77777777" w:rsidTr="00A55508">
        <w:tc>
          <w:tcPr>
            <w:tcW w:w="1451" w:type="dxa"/>
            <w:vMerge w:val="restart"/>
          </w:tcPr>
          <w:p w14:paraId="58FE49A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Built Environment Context</w:t>
            </w:r>
          </w:p>
        </w:tc>
        <w:tc>
          <w:tcPr>
            <w:tcW w:w="2797" w:type="dxa"/>
            <w:vMerge w:val="restart"/>
          </w:tcPr>
          <w:p w14:paraId="2E5C6BF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Environmental Impacts and Drivers of the Built Environment</w:t>
            </w:r>
          </w:p>
        </w:tc>
        <w:tc>
          <w:tcPr>
            <w:tcW w:w="5102" w:type="dxa"/>
          </w:tcPr>
          <w:p w14:paraId="2AA632C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Impacts on the External Environment (Land Use, Air, Soil, Water Pollution, Other Greenhouse Gases) (6/6)</w:t>
            </w:r>
          </w:p>
        </w:tc>
      </w:tr>
      <w:tr w:rsidR="00BD2D24" w:rsidRPr="00A55508" w14:paraId="72D51F39" w14:textId="77777777" w:rsidTr="00A55508">
        <w:tc>
          <w:tcPr>
            <w:tcW w:w="1451" w:type="dxa"/>
            <w:vMerge/>
          </w:tcPr>
          <w:p w14:paraId="4B11B89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1E2D59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627E0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on the Internal Environment (Energy and Water Use, Waste, Thermal Efficiency, Health) (3/6)</w:t>
            </w:r>
          </w:p>
        </w:tc>
      </w:tr>
      <w:tr w:rsidR="00BD2D24" w:rsidRPr="00A55508" w14:paraId="5620B1B2" w14:textId="77777777" w:rsidTr="00A55508">
        <w:tc>
          <w:tcPr>
            <w:tcW w:w="1451" w:type="dxa"/>
            <w:vMerge/>
          </w:tcPr>
          <w:p w14:paraId="751BCD7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6A5F62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7E1A26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Whole Life and Product Life Cycles (3/6)</w:t>
            </w:r>
          </w:p>
        </w:tc>
      </w:tr>
      <w:tr w:rsidR="00BD2D24" w:rsidRPr="00A55508" w14:paraId="505FEE0A" w14:textId="77777777" w:rsidTr="00A55508">
        <w:tc>
          <w:tcPr>
            <w:tcW w:w="1451" w:type="dxa"/>
            <w:vMerge/>
          </w:tcPr>
          <w:p w14:paraId="3F4DD6C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283647D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Ethics and Value of Sustainability </w:t>
            </w:r>
          </w:p>
        </w:tc>
        <w:tc>
          <w:tcPr>
            <w:tcW w:w="5102" w:type="dxa"/>
          </w:tcPr>
          <w:p w14:paraId="456F0D5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Rights of Current and Future Generations (3/6)</w:t>
            </w:r>
          </w:p>
        </w:tc>
      </w:tr>
      <w:tr w:rsidR="00BD2D24" w:rsidRPr="00A55508" w14:paraId="5FC90E9A" w14:textId="77777777" w:rsidTr="00A55508">
        <w:tc>
          <w:tcPr>
            <w:tcW w:w="1451" w:type="dxa"/>
            <w:vMerge/>
          </w:tcPr>
          <w:p w14:paraId="0B3BE64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3FCFF5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BDB86A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Health, Wellbeing, Safety and Resilient Communities (2/6)</w:t>
            </w:r>
          </w:p>
        </w:tc>
      </w:tr>
      <w:tr w:rsidR="00BD2D24" w:rsidRPr="00A55508" w14:paraId="7AFBE1F4" w14:textId="77777777" w:rsidTr="00A55508">
        <w:tc>
          <w:tcPr>
            <w:tcW w:w="1451" w:type="dxa"/>
            <w:vMerge/>
          </w:tcPr>
          <w:p w14:paraId="3F421FA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6C5579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BBDCA0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Ethics in Practice (2/6)</w:t>
            </w:r>
          </w:p>
        </w:tc>
      </w:tr>
      <w:tr w:rsidR="00BD2D24" w:rsidRPr="00A55508" w14:paraId="0013352F" w14:textId="77777777" w:rsidTr="00A55508">
        <w:tc>
          <w:tcPr>
            <w:tcW w:w="1451" w:type="dxa"/>
            <w:vMerge/>
          </w:tcPr>
          <w:p w14:paraId="2C183A1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38784B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Urbanism, Architecture and Engineering</w:t>
            </w:r>
          </w:p>
        </w:tc>
        <w:tc>
          <w:tcPr>
            <w:tcW w:w="5102" w:type="dxa"/>
          </w:tcPr>
          <w:p w14:paraId="79EFD0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Regenerative Urban Development, Buildings, Infrastructure and Growth (4/6)</w:t>
            </w:r>
          </w:p>
        </w:tc>
      </w:tr>
      <w:tr w:rsidR="00BD2D24" w:rsidRPr="00A55508" w14:paraId="143BDCFD" w14:textId="77777777" w:rsidTr="00A55508">
        <w:tc>
          <w:tcPr>
            <w:tcW w:w="1451" w:type="dxa"/>
            <w:vMerge/>
          </w:tcPr>
          <w:p w14:paraId="7BEBFAE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27055DE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5102" w:type="dxa"/>
          </w:tcPr>
          <w:p w14:paraId="13F0B42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Policies, Legislation, Regulations, Carbon Budgets and Implementation (3/6)</w:t>
            </w:r>
          </w:p>
        </w:tc>
      </w:tr>
      <w:tr w:rsidR="00BD2D24" w:rsidRPr="00A55508" w14:paraId="0F5CDC87" w14:textId="77777777" w:rsidTr="00A55508">
        <w:tc>
          <w:tcPr>
            <w:tcW w:w="1451" w:type="dxa"/>
            <w:vMerge/>
          </w:tcPr>
          <w:p w14:paraId="57999ED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B6E87A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A56CF5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Other Mechanisms for Change (Certifications such as BREEAM, LEED, WELL, NABERS, DGNB, HQE, Green Star, CASBEE, BEAM Plus, GORD, One Planet Living, Living Building Challenge (The Red List Materials), Passivhaus and Declarations,) (2/6)</w:t>
            </w:r>
          </w:p>
        </w:tc>
      </w:tr>
      <w:tr w:rsidR="00BD2D24" w:rsidRPr="00A55508" w14:paraId="52F12F89" w14:textId="77777777" w:rsidTr="00A55508">
        <w:tc>
          <w:tcPr>
            <w:tcW w:w="1451" w:type="dxa"/>
            <w:vMerge w:val="restart"/>
          </w:tcPr>
          <w:p w14:paraId="7884E90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Common Threads</w:t>
            </w:r>
          </w:p>
        </w:tc>
        <w:tc>
          <w:tcPr>
            <w:tcW w:w="2797" w:type="dxa"/>
            <w:vMerge w:val="restart"/>
          </w:tcPr>
          <w:p w14:paraId="1DED98E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Retrofit (Adaptation and Reuse)</w:t>
            </w:r>
          </w:p>
        </w:tc>
        <w:tc>
          <w:tcPr>
            <w:tcW w:w="5102" w:type="dxa"/>
          </w:tcPr>
          <w:p w14:paraId="3F0F8F1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Energy Efficiency Action Plan (for Buildings), </w:t>
            </w:r>
            <w:proofErr w:type="spellStart"/>
            <w:r w:rsidRPr="00A55508">
              <w:rPr>
                <w:rFonts w:ascii="Times New Roman" w:hAnsi="Times New Roman" w:cs="Times New Roman"/>
                <w:color w:val="222222"/>
                <w:sz w:val="18"/>
                <w:szCs w:val="18"/>
                <w:shd w:val="clear" w:color="auto" w:fill="FFFFFF"/>
              </w:rPr>
              <w:t>EnerPHit</w:t>
            </w:r>
            <w:proofErr w:type="spellEnd"/>
            <w:r w:rsidRPr="00A55508">
              <w:rPr>
                <w:rFonts w:ascii="Times New Roman" w:hAnsi="Times New Roman" w:cs="Times New Roman"/>
                <w:color w:val="222222"/>
                <w:sz w:val="18"/>
                <w:szCs w:val="18"/>
                <w:shd w:val="clear" w:color="auto" w:fill="FFFFFF"/>
              </w:rPr>
              <w:t xml:space="preserve"> and Net-Zero (3/6)</w:t>
            </w:r>
          </w:p>
        </w:tc>
      </w:tr>
      <w:tr w:rsidR="00BD2D24" w:rsidRPr="00A55508" w14:paraId="2DA63066" w14:textId="77777777" w:rsidTr="00A55508">
        <w:tc>
          <w:tcPr>
            <w:tcW w:w="1451" w:type="dxa"/>
            <w:vMerge/>
          </w:tcPr>
          <w:p w14:paraId="09B96DD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9B8A1F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B2B0D3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Transitions: Incentives, Policy and Engagement (3/6)</w:t>
            </w:r>
          </w:p>
        </w:tc>
      </w:tr>
      <w:tr w:rsidR="00BD2D24" w:rsidRPr="00A55508" w14:paraId="47A01733" w14:textId="77777777" w:rsidTr="00A55508">
        <w:tc>
          <w:tcPr>
            <w:tcW w:w="1451" w:type="dxa"/>
            <w:vMerge/>
          </w:tcPr>
          <w:p w14:paraId="5B9B8ED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9C3F3D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D6E9D9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Hierarchy of Interventions: Passive Design, Retro-First, Fabric and Fuel (2/6)</w:t>
            </w:r>
          </w:p>
        </w:tc>
      </w:tr>
      <w:tr w:rsidR="00BD2D24" w:rsidRPr="00A55508" w14:paraId="342692EB" w14:textId="77777777" w:rsidTr="00A55508">
        <w:tc>
          <w:tcPr>
            <w:tcW w:w="1451" w:type="dxa"/>
            <w:vMerge/>
          </w:tcPr>
          <w:p w14:paraId="63A6D0A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1A04BD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D89A25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Whole Building Approaches: Rethinking Retrofit Delivery and Cost (2/6)</w:t>
            </w:r>
          </w:p>
        </w:tc>
      </w:tr>
      <w:tr w:rsidR="00BD2D24" w:rsidRPr="00A55508" w14:paraId="3D99A91D" w14:textId="77777777" w:rsidTr="00A55508">
        <w:tc>
          <w:tcPr>
            <w:tcW w:w="1451" w:type="dxa"/>
            <w:vMerge/>
          </w:tcPr>
          <w:p w14:paraId="46DEFF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7401E7E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Safety</w:t>
            </w:r>
          </w:p>
        </w:tc>
        <w:tc>
          <w:tcPr>
            <w:tcW w:w="5102" w:type="dxa"/>
          </w:tcPr>
          <w:p w14:paraId="0829908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Toxic Materials and Long-term Health (2/6)</w:t>
            </w:r>
          </w:p>
        </w:tc>
      </w:tr>
      <w:tr w:rsidR="00BD2D24" w:rsidRPr="00A55508" w14:paraId="64BB5680" w14:textId="77777777" w:rsidTr="00A55508">
        <w:tc>
          <w:tcPr>
            <w:tcW w:w="1451" w:type="dxa"/>
            <w:vMerge/>
          </w:tcPr>
          <w:p w14:paraId="4AF987D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61DE0A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5102" w:type="dxa"/>
          </w:tcPr>
          <w:p w14:paraId="1E3EA7E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(4/6)</w:t>
            </w:r>
          </w:p>
        </w:tc>
      </w:tr>
      <w:tr w:rsidR="00BD2D24" w:rsidRPr="00A55508" w14:paraId="64737C33" w14:textId="77777777" w:rsidTr="00A55508">
        <w:tc>
          <w:tcPr>
            <w:tcW w:w="1451" w:type="dxa"/>
            <w:vMerge/>
          </w:tcPr>
          <w:p w14:paraId="01F25E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A277F3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84970A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Vulnerability (Exposure and Sensitivity) and Adaptive Capacity (2/6)</w:t>
            </w:r>
          </w:p>
        </w:tc>
      </w:tr>
      <w:tr w:rsidR="00BD2D24" w:rsidRPr="00A55508" w14:paraId="1ECD99D6" w14:textId="77777777" w:rsidTr="00A55508">
        <w:tc>
          <w:tcPr>
            <w:tcW w:w="1451" w:type="dxa"/>
            <w:vMerge/>
          </w:tcPr>
          <w:p w14:paraId="3D709FF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4B4E49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Climate Justice, Equitable and Inclusive Design</w:t>
            </w:r>
          </w:p>
        </w:tc>
        <w:tc>
          <w:tcPr>
            <w:tcW w:w="5102" w:type="dxa"/>
          </w:tcPr>
          <w:p w14:paraId="4AB1B73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Access to Affordable, Green Energy, Resources and Opportunities (2/6)</w:t>
            </w:r>
          </w:p>
        </w:tc>
      </w:tr>
      <w:tr w:rsidR="00BD2D24" w:rsidRPr="00A55508" w14:paraId="4D8112F8" w14:textId="77777777" w:rsidTr="00A55508">
        <w:tc>
          <w:tcPr>
            <w:tcW w:w="1451" w:type="dxa"/>
            <w:vMerge w:val="restart"/>
          </w:tcPr>
          <w:p w14:paraId="509361B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Circular Economy </w:t>
            </w:r>
          </w:p>
        </w:tc>
        <w:tc>
          <w:tcPr>
            <w:tcW w:w="2797" w:type="dxa"/>
            <w:vMerge w:val="restart"/>
          </w:tcPr>
          <w:p w14:paraId="41185B1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Resource Efficiency and Geographic Implications</w:t>
            </w:r>
          </w:p>
        </w:tc>
        <w:tc>
          <w:tcPr>
            <w:tcW w:w="5102" w:type="dxa"/>
          </w:tcPr>
          <w:p w14:paraId="5E6B17E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The </w:t>
            </w:r>
            <w:proofErr w:type="gramStart"/>
            <w:r w:rsidRPr="00A55508">
              <w:rPr>
                <w:rFonts w:ascii="Times New Roman" w:hAnsi="Times New Roman" w:cs="Times New Roman"/>
                <w:color w:val="222222"/>
                <w:sz w:val="18"/>
                <w:szCs w:val="18"/>
                <w:shd w:val="clear" w:color="auto" w:fill="FFFFFF"/>
              </w:rPr>
              <w:t>R’s</w:t>
            </w:r>
            <w:proofErr w:type="gramEnd"/>
            <w:r w:rsidRPr="00A55508">
              <w:rPr>
                <w:rFonts w:ascii="Times New Roman" w:hAnsi="Times New Roman" w:cs="Times New Roman"/>
                <w:color w:val="222222"/>
                <w:sz w:val="18"/>
                <w:szCs w:val="18"/>
                <w:shd w:val="clear" w:color="auto" w:fill="FFFFFF"/>
              </w:rPr>
              <w:t xml:space="preserve"> of Circular Economy: Reduce, Reuse, Repair, Repurpose, Recycle (5/6)</w:t>
            </w:r>
          </w:p>
        </w:tc>
      </w:tr>
      <w:tr w:rsidR="00BD2D24" w:rsidRPr="00A55508" w14:paraId="55032820" w14:textId="77777777" w:rsidTr="00A55508">
        <w:tc>
          <w:tcPr>
            <w:tcW w:w="1451" w:type="dxa"/>
            <w:vMerge/>
          </w:tcPr>
          <w:p w14:paraId="6BC19F5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E09BD7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6B767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Sources and Reduction (3/6)</w:t>
            </w:r>
          </w:p>
        </w:tc>
      </w:tr>
      <w:tr w:rsidR="00BD2D24" w:rsidRPr="00A55508" w14:paraId="47C2864C" w14:textId="77777777" w:rsidTr="00A55508">
        <w:tc>
          <w:tcPr>
            <w:tcW w:w="1451" w:type="dxa"/>
            <w:vMerge/>
          </w:tcPr>
          <w:p w14:paraId="7527391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7CC58BD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Change (Flexibility and Adaptability) and Regeneration</w:t>
            </w:r>
          </w:p>
        </w:tc>
        <w:tc>
          <w:tcPr>
            <w:tcW w:w="5102" w:type="dxa"/>
          </w:tcPr>
          <w:p w14:paraId="4193376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Adaptability (for a Change of Use and Climate), Durability and Resilience (2/6)</w:t>
            </w:r>
          </w:p>
        </w:tc>
      </w:tr>
      <w:tr w:rsidR="00BD2D24" w:rsidRPr="00A55508" w14:paraId="19336EAD" w14:textId="77777777" w:rsidTr="00A55508">
        <w:tc>
          <w:tcPr>
            <w:tcW w:w="1451" w:type="dxa"/>
            <w:vMerge/>
          </w:tcPr>
          <w:p w14:paraId="0CA6FDC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7D63ACC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as a Resource</w:t>
            </w:r>
          </w:p>
        </w:tc>
        <w:tc>
          <w:tcPr>
            <w:tcW w:w="5102" w:type="dxa"/>
          </w:tcPr>
          <w:p w14:paraId="73E7A86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Sources from the Built Environment: Materials, Energy, Water, Organic Matter (4/6)</w:t>
            </w:r>
          </w:p>
        </w:tc>
      </w:tr>
      <w:tr w:rsidR="00BD2D24" w:rsidRPr="00A55508" w14:paraId="715877F0" w14:textId="77777777" w:rsidTr="00A55508">
        <w:tc>
          <w:tcPr>
            <w:tcW w:w="1451" w:type="dxa"/>
            <w:vMerge/>
          </w:tcPr>
          <w:p w14:paraId="6529A9C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A641E3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DE766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Waste-to-Energy (Heat and Electricity) (2/6)</w:t>
            </w:r>
          </w:p>
        </w:tc>
      </w:tr>
      <w:tr w:rsidR="00BD2D24" w:rsidRPr="00A55508" w14:paraId="1A6F291D" w14:textId="77777777" w:rsidTr="00A55508">
        <w:tc>
          <w:tcPr>
            <w:tcW w:w="1451" w:type="dxa"/>
            <w:vMerge/>
          </w:tcPr>
          <w:p w14:paraId="69FE296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5687079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Environmental and Health Impacts of Materials and Waste</w:t>
            </w:r>
          </w:p>
        </w:tc>
        <w:tc>
          <w:tcPr>
            <w:tcW w:w="5102" w:type="dxa"/>
          </w:tcPr>
          <w:p w14:paraId="153B2E62"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Pollution on Air, Water and Land (6/6)</w:t>
            </w:r>
          </w:p>
        </w:tc>
      </w:tr>
      <w:tr w:rsidR="00BD2D24" w:rsidRPr="00A55508" w14:paraId="7F12DCFD" w14:textId="77777777" w:rsidTr="00A55508">
        <w:tc>
          <w:tcPr>
            <w:tcW w:w="1451" w:type="dxa"/>
            <w:vMerge/>
          </w:tcPr>
          <w:p w14:paraId="35890A4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55B862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337646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Chemical Impact (Toxicity) (4/6)</w:t>
            </w:r>
          </w:p>
        </w:tc>
      </w:tr>
      <w:tr w:rsidR="00BD2D24" w:rsidRPr="00A55508" w14:paraId="7965E90F" w14:textId="77777777" w:rsidTr="00A55508">
        <w:tc>
          <w:tcPr>
            <w:tcW w:w="1451" w:type="dxa"/>
            <w:vMerge/>
          </w:tcPr>
          <w:p w14:paraId="11B4CA8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FC9735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E5A4DC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 Impact (Hazards) (4/6)</w:t>
            </w:r>
          </w:p>
        </w:tc>
      </w:tr>
      <w:tr w:rsidR="00BD2D24" w:rsidRPr="00A55508" w14:paraId="71D22D46" w14:textId="77777777" w:rsidTr="00A55508">
        <w:tc>
          <w:tcPr>
            <w:tcW w:w="1451" w:type="dxa"/>
            <w:vMerge/>
          </w:tcPr>
          <w:p w14:paraId="55AADFA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752150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2FCA85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Carbon Impact (Recycle Content, Recyclability, Bio-based and Biogenic Materials) (2/6)</w:t>
            </w:r>
          </w:p>
        </w:tc>
      </w:tr>
      <w:tr w:rsidR="00BD2D24" w:rsidRPr="00A55508" w14:paraId="0AEA3643" w14:textId="77777777" w:rsidTr="00A55508">
        <w:tc>
          <w:tcPr>
            <w:tcW w:w="1451" w:type="dxa"/>
            <w:vMerge w:val="restart"/>
          </w:tcPr>
          <w:p w14:paraId="271FCE5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and Carbon</w:t>
            </w:r>
          </w:p>
        </w:tc>
        <w:tc>
          <w:tcPr>
            <w:tcW w:w="2797" w:type="dxa"/>
            <w:vMerge w:val="restart"/>
          </w:tcPr>
          <w:p w14:paraId="0A3AC4E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Passive Design</w:t>
            </w:r>
          </w:p>
        </w:tc>
        <w:tc>
          <w:tcPr>
            <w:tcW w:w="5102" w:type="dxa"/>
          </w:tcPr>
          <w:p w14:paraId="0B9FC23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Orientation, Form, Form Factor and Layout (3/6)</w:t>
            </w:r>
          </w:p>
        </w:tc>
      </w:tr>
      <w:tr w:rsidR="00BD2D24" w:rsidRPr="00A55508" w14:paraId="19FCCC3C" w14:textId="77777777" w:rsidTr="00A55508">
        <w:tc>
          <w:tcPr>
            <w:tcW w:w="1451" w:type="dxa"/>
            <w:vMerge/>
          </w:tcPr>
          <w:p w14:paraId="563054F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7399E5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87D4CE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Thermal Mass (2/6)</w:t>
            </w:r>
          </w:p>
        </w:tc>
      </w:tr>
      <w:tr w:rsidR="00BD2D24" w:rsidRPr="00A55508" w14:paraId="0B2ABC8D" w14:textId="77777777" w:rsidTr="00A55508">
        <w:tc>
          <w:tcPr>
            <w:tcW w:w="1451" w:type="dxa"/>
            <w:vMerge/>
          </w:tcPr>
          <w:p w14:paraId="1233CCC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842A90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05A819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Passive Heating and Cooling (2/6)</w:t>
            </w:r>
          </w:p>
        </w:tc>
      </w:tr>
      <w:tr w:rsidR="00BD2D24" w:rsidRPr="00A55508" w14:paraId="201AEF31" w14:textId="77777777" w:rsidTr="00A55508">
        <w:tc>
          <w:tcPr>
            <w:tcW w:w="1451" w:type="dxa"/>
            <w:vMerge/>
          </w:tcPr>
          <w:p w14:paraId="01902B4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12D8927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Active Design: Environmental Systems and Technologies</w:t>
            </w:r>
          </w:p>
        </w:tc>
        <w:tc>
          <w:tcPr>
            <w:tcW w:w="5102" w:type="dxa"/>
          </w:tcPr>
          <w:p w14:paraId="1977B30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Low Carbon and Renewable Energy Supply (3/6)</w:t>
            </w:r>
          </w:p>
        </w:tc>
      </w:tr>
      <w:tr w:rsidR="00BD2D24" w:rsidRPr="00A55508" w14:paraId="4A6EEA53" w14:textId="77777777" w:rsidTr="00A55508">
        <w:tc>
          <w:tcPr>
            <w:tcW w:w="1451" w:type="dxa"/>
            <w:vMerge/>
          </w:tcPr>
          <w:p w14:paraId="4456E10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40306B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32696A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Building Systems (2/6)</w:t>
            </w:r>
          </w:p>
        </w:tc>
      </w:tr>
      <w:tr w:rsidR="00BD2D24" w:rsidRPr="00A55508" w14:paraId="5E179B60" w14:textId="77777777" w:rsidTr="00A55508">
        <w:tc>
          <w:tcPr>
            <w:tcW w:w="1451" w:type="dxa"/>
            <w:vMerge/>
          </w:tcPr>
          <w:p w14:paraId="1C20419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8092E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B913E8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Demand, Supply Sources and Balance (Heat Gains and Losses) (2/6)</w:t>
            </w:r>
          </w:p>
        </w:tc>
      </w:tr>
      <w:tr w:rsidR="00BD2D24" w:rsidRPr="00A55508" w14:paraId="0B86E715" w14:textId="77777777" w:rsidTr="00A55508">
        <w:tc>
          <w:tcPr>
            <w:tcW w:w="1451" w:type="dxa"/>
            <w:vMerge/>
          </w:tcPr>
          <w:p w14:paraId="4AB09AC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42E832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376A7E9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Energy Storage, Load Sharing and District Networks (2/6)</w:t>
            </w:r>
          </w:p>
        </w:tc>
      </w:tr>
      <w:tr w:rsidR="00BD2D24" w:rsidRPr="00A55508" w14:paraId="1C9990B4" w14:textId="77777777" w:rsidTr="00A55508">
        <w:tc>
          <w:tcPr>
            <w:tcW w:w="1451" w:type="dxa"/>
            <w:vMerge/>
          </w:tcPr>
          <w:p w14:paraId="515BD90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BA10D6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Whole Life Carbon Impacts (for Retrofit and New Build</w:t>
            </w:r>
          </w:p>
        </w:tc>
        <w:tc>
          <w:tcPr>
            <w:tcW w:w="5102" w:type="dxa"/>
          </w:tcPr>
          <w:p w14:paraId="7C8BDC9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Upfront Impacts (Stage A): Product and Construction (2/6)</w:t>
            </w:r>
          </w:p>
        </w:tc>
      </w:tr>
      <w:tr w:rsidR="00BD2D24" w:rsidRPr="00A55508" w14:paraId="09DD5E5F" w14:textId="77777777" w:rsidTr="00A55508">
        <w:tc>
          <w:tcPr>
            <w:tcW w:w="1451" w:type="dxa"/>
            <w:vMerge/>
          </w:tcPr>
          <w:p w14:paraId="4A50FDC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02420C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509F3D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In-Use (Embodied and User) Impacts (Stage B) and Capital Carbon (2/6)</w:t>
            </w:r>
          </w:p>
        </w:tc>
      </w:tr>
      <w:tr w:rsidR="00BD2D24" w:rsidRPr="00A55508" w14:paraId="725988B1" w14:textId="77777777" w:rsidTr="00A55508">
        <w:tc>
          <w:tcPr>
            <w:tcW w:w="1451" w:type="dxa"/>
            <w:vMerge/>
          </w:tcPr>
          <w:p w14:paraId="0C7A2A5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5B8396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77F1BC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End-of-life (Embodied) Impacts (Stage C) (2/6)</w:t>
            </w:r>
          </w:p>
        </w:tc>
      </w:tr>
      <w:tr w:rsidR="00BD2D24" w:rsidRPr="00A55508" w14:paraId="3F2E1301" w14:textId="77777777" w:rsidTr="00A55508">
        <w:tc>
          <w:tcPr>
            <w:tcW w:w="1451" w:type="dxa"/>
            <w:vMerge/>
          </w:tcPr>
          <w:p w14:paraId="6FDDE19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E2532D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Carbon Offsetting</w:t>
            </w:r>
          </w:p>
        </w:tc>
        <w:tc>
          <w:tcPr>
            <w:tcW w:w="5102" w:type="dxa"/>
          </w:tcPr>
          <w:p w14:paraId="641CC7E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Renewable Energy Procurement (2/6)</w:t>
            </w:r>
          </w:p>
        </w:tc>
      </w:tr>
      <w:tr w:rsidR="00BD2D24" w:rsidRPr="00A55508" w14:paraId="42316146" w14:textId="77777777" w:rsidTr="00A55508">
        <w:tc>
          <w:tcPr>
            <w:tcW w:w="1451" w:type="dxa"/>
            <w:vMerge/>
          </w:tcPr>
          <w:p w14:paraId="659BF3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2ADEB21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Operational Energy Modelling, Embodied Carbon Assessment and Iterative Design Process</w:t>
            </w:r>
          </w:p>
        </w:tc>
        <w:tc>
          <w:tcPr>
            <w:tcW w:w="5102" w:type="dxa"/>
          </w:tcPr>
          <w:p w14:paraId="3C63228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Life Cycle Assessment: Embodied Carbon and other Environmental Indicators (4/6)</w:t>
            </w:r>
          </w:p>
        </w:tc>
      </w:tr>
      <w:tr w:rsidR="00BD2D24" w:rsidRPr="00A55508" w14:paraId="663D51E8" w14:textId="77777777" w:rsidTr="00A55508">
        <w:tc>
          <w:tcPr>
            <w:tcW w:w="1451" w:type="dxa"/>
            <w:vMerge w:val="restart"/>
          </w:tcPr>
          <w:p w14:paraId="7B6DA36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w:t>
            </w:r>
          </w:p>
        </w:tc>
        <w:tc>
          <w:tcPr>
            <w:tcW w:w="2797" w:type="dxa"/>
            <w:vMerge w:val="restart"/>
          </w:tcPr>
          <w:p w14:paraId="382292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Cycles, Sources, Stresses, Quality and Management</w:t>
            </w:r>
          </w:p>
        </w:tc>
        <w:tc>
          <w:tcPr>
            <w:tcW w:w="5102" w:type="dxa"/>
          </w:tcPr>
          <w:p w14:paraId="215F75F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Quality and Sanitation (4/6)</w:t>
            </w:r>
          </w:p>
        </w:tc>
      </w:tr>
      <w:tr w:rsidR="00BD2D24" w:rsidRPr="00A55508" w14:paraId="348D1489" w14:textId="77777777" w:rsidTr="00A55508">
        <w:tc>
          <w:tcPr>
            <w:tcW w:w="1451" w:type="dxa"/>
            <w:vMerge/>
          </w:tcPr>
          <w:p w14:paraId="597C0E9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747AFF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437322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Distribution and Management (4/6)</w:t>
            </w:r>
          </w:p>
        </w:tc>
      </w:tr>
      <w:tr w:rsidR="00BD2D24" w:rsidRPr="00A55508" w14:paraId="7BDCBA69" w14:textId="77777777" w:rsidTr="00A55508">
        <w:tc>
          <w:tcPr>
            <w:tcW w:w="1451" w:type="dxa"/>
            <w:vMerge/>
          </w:tcPr>
          <w:p w14:paraId="23598EF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DCF0A6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ACED56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Availability and Stresses (4/6)</w:t>
            </w:r>
          </w:p>
        </w:tc>
      </w:tr>
      <w:tr w:rsidR="00BD2D24" w:rsidRPr="00A55508" w14:paraId="162E5252" w14:textId="77777777" w:rsidTr="00A55508">
        <w:trPr>
          <w:trHeight w:val="349"/>
        </w:trPr>
        <w:tc>
          <w:tcPr>
            <w:tcW w:w="1451" w:type="dxa"/>
            <w:vMerge/>
          </w:tcPr>
          <w:p w14:paraId="5DE8359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05DE8C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DB725B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Sources and Uses (3/6)</w:t>
            </w:r>
          </w:p>
        </w:tc>
      </w:tr>
      <w:tr w:rsidR="00BD2D24" w:rsidRPr="00A55508" w14:paraId="648BE93C" w14:textId="77777777" w:rsidTr="00A55508">
        <w:tc>
          <w:tcPr>
            <w:tcW w:w="1451" w:type="dxa"/>
            <w:vMerge/>
          </w:tcPr>
          <w:p w14:paraId="0A18C4C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34271A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70E8ED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Cycles (2/6)</w:t>
            </w:r>
          </w:p>
        </w:tc>
      </w:tr>
      <w:tr w:rsidR="00BD2D24" w:rsidRPr="00A55508" w14:paraId="2C713786" w14:textId="77777777" w:rsidTr="00A55508">
        <w:tc>
          <w:tcPr>
            <w:tcW w:w="1451" w:type="dxa"/>
            <w:vMerge/>
          </w:tcPr>
          <w:p w14:paraId="667F960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7ABBF0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Recycling and Reuse</w:t>
            </w:r>
          </w:p>
        </w:tc>
        <w:tc>
          <w:tcPr>
            <w:tcW w:w="5102" w:type="dxa"/>
          </w:tcPr>
          <w:p w14:paraId="22CCF8C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and Challenges (4/6)</w:t>
            </w:r>
          </w:p>
        </w:tc>
      </w:tr>
      <w:tr w:rsidR="00BD2D24" w:rsidRPr="00A55508" w14:paraId="6C1DB0B5" w14:textId="77777777" w:rsidTr="00A55508">
        <w:tc>
          <w:tcPr>
            <w:tcW w:w="1451" w:type="dxa"/>
            <w:vMerge/>
          </w:tcPr>
          <w:p w14:paraId="0E6BD6D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A1EA53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4B4188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Wastewater Treatment and Reuse (4/6)</w:t>
            </w:r>
          </w:p>
        </w:tc>
      </w:tr>
      <w:tr w:rsidR="00BD2D24" w:rsidRPr="00A55508" w14:paraId="3FA8023F" w14:textId="77777777" w:rsidTr="00A55508">
        <w:tc>
          <w:tcPr>
            <w:tcW w:w="1451" w:type="dxa"/>
            <w:vMerge/>
          </w:tcPr>
          <w:p w14:paraId="4A10FC6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8AFBD9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908BF8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Wastewater Resources (3/6)</w:t>
            </w:r>
          </w:p>
        </w:tc>
      </w:tr>
      <w:tr w:rsidR="00BD2D24" w:rsidRPr="00A55508" w14:paraId="57F14AE2" w14:textId="77777777" w:rsidTr="00A55508">
        <w:tc>
          <w:tcPr>
            <w:tcW w:w="1451" w:type="dxa"/>
            <w:vMerge/>
          </w:tcPr>
          <w:p w14:paraId="2B6AF5D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1651EF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F6244A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Health, Environment and Socioeconomic Outcome (2/6)</w:t>
            </w:r>
          </w:p>
        </w:tc>
      </w:tr>
      <w:tr w:rsidR="00BD2D24" w:rsidRPr="00A55508" w14:paraId="3DFD8AF7" w14:textId="77777777" w:rsidTr="00A55508">
        <w:tc>
          <w:tcPr>
            <w:tcW w:w="1451" w:type="dxa"/>
            <w:vMerge/>
          </w:tcPr>
          <w:p w14:paraId="5ED2961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FD5EAD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Rainwater Harvesting, Stormwater Management and Sustainable Urban Drainage</w:t>
            </w:r>
          </w:p>
        </w:tc>
        <w:tc>
          <w:tcPr>
            <w:tcW w:w="5102" w:type="dxa"/>
          </w:tcPr>
          <w:p w14:paraId="5C9E3FA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Urban Drainage Systems (4/6)</w:t>
            </w:r>
          </w:p>
        </w:tc>
      </w:tr>
      <w:tr w:rsidR="00BD2D24" w:rsidRPr="00A55508" w14:paraId="3C18BA19" w14:textId="77777777" w:rsidTr="00A55508">
        <w:tc>
          <w:tcPr>
            <w:tcW w:w="1451" w:type="dxa"/>
            <w:vMerge/>
          </w:tcPr>
          <w:p w14:paraId="42C90BA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5D020E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C8A98E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Runoff, Quantity and Quality (4/6)</w:t>
            </w:r>
          </w:p>
        </w:tc>
      </w:tr>
      <w:tr w:rsidR="00BD2D24" w:rsidRPr="00A55508" w14:paraId="3B26F301" w14:textId="77777777" w:rsidTr="00A55508">
        <w:tc>
          <w:tcPr>
            <w:tcW w:w="1451" w:type="dxa"/>
            <w:vMerge/>
          </w:tcPr>
          <w:p w14:paraId="1BA8254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ABDB1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801766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and Challenges (4/6)</w:t>
            </w:r>
          </w:p>
        </w:tc>
      </w:tr>
      <w:tr w:rsidR="00BD2D24" w:rsidRPr="00A55508" w14:paraId="4862DD88" w14:textId="77777777" w:rsidTr="00A55508">
        <w:tc>
          <w:tcPr>
            <w:tcW w:w="1451" w:type="dxa"/>
            <w:vMerge/>
          </w:tcPr>
          <w:p w14:paraId="604534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5A03678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4FA6ADB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Catchment and Storage (2/6)</w:t>
            </w:r>
          </w:p>
        </w:tc>
      </w:tr>
      <w:tr w:rsidR="00BD2D24" w:rsidRPr="00A55508" w14:paraId="227838AB" w14:textId="77777777" w:rsidTr="00A55508">
        <w:tc>
          <w:tcPr>
            <w:tcW w:w="1451" w:type="dxa"/>
            <w:vMerge/>
          </w:tcPr>
          <w:p w14:paraId="13D9900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C76824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96FD62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Rainwater Uses (2/6)</w:t>
            </w:r>
          </w:p>
        </w:tc>
      </w:tr>
      <w:tr w:rsidR="00BD2D24" w:rsidRPr="00A55508" w14:paraId="59B7645F" w14:textId="77777777" w:rsidTr="00A55508">
        <w:tc>
          <w:tcPr>
            <w:tcW w:w="1451" w:type="dxa"/>
            <w:vMerge/>
          </w:tcPr>
          <w:p w14:paraId="7922B41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362AFA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on Land and in Aquatic Habitats</w:t>
            </w:r>
          </w:p>
        </w:tc>
        <w:tc>
          <w:tcPr>
            <w:tcW w:w="5102" w:type="dxa"/>
          </w:tcPr>
          <w:p w14:paraId="3BF8FAB9"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Water Pollution Sources (5/6)</w:t>
            </w:r>
          </w:p>
        </w:tc>
      </w:tr>
      <w:tr w:rsidR="00BD2D24" w:rsidRPr="00A55508" w14:paraId="348E0F40" w14:textId="77777777" w:rsidTr="00A55508">
        <w:tc>
          <w:tcPr>
            <w:tcW w:w="1451" w:type="dxa"/>
            <w:vMerge/>
          </w:tcPr>
          <w:p w14:paraId="6B92703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BE7064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8E8C30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Causes and Effects (4/6)</w:t>
            </w:r>
          </w:p>
        </w:tc>
      </w:tr>
      <w:tr w:rsidR="00BD2D24" w:rsidRPr="00A55508" w14:paraId="582C3429" w14:textId="77777777" w:rsidTr="00A55508">
        <w:tc>
          <w:tcPr>
            <w:tcW w:w="1451" w:type="dxa"/>
            <w:vMerge/>
          </w:tcPr>
          <w:p w14:paraId="48EBD6D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1A9D4EE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1FE9674A"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Prevention (4/6)</w:t>
            </w:r>
          </w:p>
        </w:tc>
      </w:tr>
      <w:tr w:rsidR="00BD2D24" w:rsidRPr="00A55508" w14:paraId="75566CE6" w14:textId="77777777" w:rsidTr="00A55508">
        <w:tc>
          <w:tcPr>
            <w:tcW w:w="1451" w:type="dxa"/>
            <w:vMerge/>
          </w:tcPr>
          <w:p w14:paraId="32D9DE2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B2CBFD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EC9232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Control (4/6)</w:t>
            </w:r>
          </w:p>
        </w:tc>
      </w:tr>
      <w:tr w:rsidR="00BD2D24" w:rsidRPr="00A55508" w14:paraId="36986A4D" w14:textId="77777777" w:rsidTr="00A55508">
        <w:tc>
          <w:tcPr>
            <w:tcW w:w="1451" w:type="dxa"/>
            <w:vMerge/>
          </w:tcPr>
          <w:p w14:paraId="0F9CBCA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AFEFBE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312E2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Water Pollution Monitoring and Management (2/6)</w:t>
            </w:r>
          </w:p>
        </w:tc>
      </w:tr>
      <w:tr w:rsidR="00BD2D24" w:rsidRPr="00A55508" w14:paraId="4E02FCAE" w14:textId="77777777" w:rsidTr="00A55508">
        <w:tc>
          <w:tcPr>
            <w:tcW w:w="1451" w:type="dxa"/>
            <w:vMerge/>
          </w:tcPr>
          <w:p w14:paraId="1032DB7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0A1A801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of Climate Change (Water-related Hazards and Disasters)</w:t>
            </w:r>
          </w:p>
        </w:tc>
        <w:tc>
          <w:tcPr>
            <w:tcW w:w="5102" w:type="dxa"/>
          </w:tcPr>
          <w:p w14:paraId="35B0784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Intense Rainfall, Storms and Wind Damage (3/6)</w:t>
            </w:r>
          </w:p>
        </w:tc>
      </w:tr>
      <w:tr w:rsidR="00BD2D24" w:rsidRPr="00A55508" w14:paraId="24950015" w14:textId="77777777" w:rsidTr="00A55508">
        <w:tc>
          <w:tcPr>
            <w:tcW w:w="1451" w:type="dxa"/>
            <w:vMerge/>
          </w:tcPr>
          <w:p w14:paraId="63A4849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397F657B"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764E43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Impacts on People &amp; Nature and Cascading Events (3/6)</w:t>
            </w:r>
          </w:p>
        </w:tc>
      </w:tr>
      <w:tr w:rsidR="00BD2D24" w:rsidRPr="00A55508" w14:paraId="0AB73BA1" w14:textId="77777777" w:rsidTr="00A55508">
        <w:tc>
          <w:tcPr>
            <w:tcW w:w="1451" w:type="dxa"/>
            <w:vMerge/>
          </w:tcPr>
          <w:p w14:paraId="0330EC24"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06DFD1A3"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37A024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Designing for Water Scarcity and Droughts (2/6)</w:t>
            </w:r>
          </w:p>
        </w:tc>
      </w:tr>
      <w:tr w:rsidR="00BD2D24" w:rsidRPr="00A55508" w14:paraId="2AD07160" w14:textId="77777777" w:rsidTr="00A55508">
        <w:tc>
          <w:tcPr>
            <w:tcW w:w="1451" w:type="dxa"/>
            <w:vMerge w:val="restart"/>
          </w:tcPr>
          <w:p w14:paraId="327736C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Ecology and Biodiversity</w:t>
            </w:r>
          </w:p>
        </w:tc>
        <w:tc>
          <w:tcPr>
            <w:tcW w:w="2797" w:type="dxa"/>
          </w:tcPr>
          <w:p w14:paraId="227C447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Biodiversity and Net Gain</w:t>
            </w:r>
          </w:p>
        </w:tc>
        <w:tc>
          <w:tcPr>
            <w:tcW w:w="5102" w:type="dxa"/>
          </w:tcPr>
          <w:p w14:paraId="145C0FA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Biodiversity Value and Habitat Evaluation: Factors, Impacts, Risks, Pre- and Post-Development Conditions (2/6)</w:t>
            </w:r>
          </w:p>
        </w:tc>
      </w:tr>
      <w:tr w:rsidR="00BD2D24" w:rsidRPr="00A55508" w14:paraId="0AE7CA35" w14:textId="77777777" w:rsidTr="00A55508">
        <w:tc>
          <w:tcPr>
            <w:tcW w:w="1451" w:type="dxa"/>
            <w:vMerge/>
          </w:tcPr>
          <w:p w14:paraId="199A3A35"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CB7BD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Nature-based Solutions</w:t>
            </w:r>
          </w:p>
        </w:tc>
        <w:tc>
          <w:tcPr>
            <w:tcW w:w="5102" w:type="dxa"/>
          </w:tcPr>
          <w:p w14:paraId="3FFDE93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Benefits (2/6)</w:t>
            </w:r>
          </w:p>
        </w:tc>
      </w:tr>
      <w:tr w:rsidR="00BD2D24" w:rsidRPr="00A55508" w14:paraId="092DBF36" w14:textId="77777777" w:rsidTr="00A55508">
        <w:tc>
          <w:tcPr>
            <w:tcW w:w="1451" w:type="dxa"/>
            <w:vMerge/>
          </w:tcPr>
          <w:p w14:paraId="7944F8B7"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66067DCA"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22148B3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Barrier and Trade-offs (2/6)</w:t>
            </w:r>
          </w:p>
        </w:tc>
      </w:tr>
      <w:tr w:rsidR="00BD2D24" w:rsidRPr="00A55508" w14:paraId="5E206208" w14:textId="77777777" w:rsidTr="00A55508">
        <w:tc>
          <w:tcPr>
            <w:tcW w:w="1451" w:type="dxa"/>
            <w:vMerge/>
          </w:tcPr>
          <w:p w14:paraId="3B0D224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01E7F4D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Land Use and Building Density</w:t>
            </w:r>
          </w:p>
        </w:tc>
        <w:tc>
          <w:tcPr>
            <w:tcW w:w="5102" w:type="dxa"/>
          </w:tcPr>
          <w:p w14:paraId="3AA81AF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Land Use Changes (2/6)</w:t>
            </w:r>
          </w:p>
        </w:tc>
      </w:tr>
      <w:tr w:rsidR="00BD2D24" w:rsidRPr="00A55508" w14:paraId="4815D1EC" w14:textId="77777777" w:rsidTr="00A55508">
        <w:tc>
          <w:tcPr>
            <w:tcW w:w="1451" w:type="dxa"/>
            <w:vMerge/>
          </w:tcPr>
          <w:p w14:paraId="1B5DC2F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70E6E4D"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7FAA6C9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Pressures: Environmental, Socioeconomic, Cultural (2/6)</w:t>
            </w:r>
          </w:p>
        </w:tc>
      </w:tr>
      <w:tr w:rsidR="00BD2D24" w:rsidRPr="00A55508" w14:paraId="10377307" w14:textId="77777777" w:rsidTr="00A55508">
        <w:tc>
          <w:tcPr>
            <w:tcW w:w="1451" w:type="dxa"/>
            <w:vMerge w:val="restart"/>
          </w:tcPr>
          <w:p w14:paraId="0823339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Connectivity and Transport</w:t>
            </w:r>
          </w:p>
        </w:tc>
        <w:tc>
          <w:tcPr>
            <w:tcW w:w="2797" w:type="dxa"/>
            <w:vMerge w:val="restart"/>
          </w:tcPr>
          <w:p w14:paraId="497DD33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Site Selection, Location and Urban Ecosystems</w:t>
            </w:r>
          </w:p>
        </w:tc>
        <w:tc>
          <w:tcPr>
            <w:tcW w:w="5102" w:type="dxa"/>
          </w:tcPr>
          <w:p w14:paraId="7B1C856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Greenfield, Brownfield and Reclaimed Sites (3/6)</w:t>
            </w:r>
          </w:p>
        </w:tc>
      </w:tr>
      <w:tr w:rsidR="00BD2D24" w:rsidRPr="00A55508" w14:paraId="55DAA329" w14:textId="77777777" w:rsidTr="00A55508">
        <w:tc>
          <w:tcPr>
            <w:tcW w:w="1451" w:type="dxa"/>
            <w:vMerge/>
          </w:tcPr>
          <w:p w14:paraId="3A44918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738F0A61"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518E297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Economies of Scale: Environment, Economic and Social Implications (2/6)</w:t>
            </w:r>
          </w:p>
        </w:tc>
      </w:tr>
      <w:tr w:rsidR="00BD2D24" w:rsidRPr="00A55508" w14:paraId="29ED346C" w14:textId="77777777" w:rsidTr="00A55508">
        <w:tc>
          <w:tcPr>
            <w:tcW w:w="1451" w:type="dxa"/>
            <w:vMerge/>
          </w:tcPr>
          <w:p w14:paraId="3FB2344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328DA16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Compact Development and Walkability</w:t>
            </w:r>
          </w:p>
        </w:tc>
        <w:tc>
          <w:tcPr>
            <w:tcW w:w="5102" w:type="dxa"/>
          </w:tcPr>
          <w:p w14:paraId="7E76AD8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Complete Streets and Curbside Management (2/6)</w:t>
            </w:r>
          </w:p>
        </w:tc>
      </w:tr>
      <w:tr w:rsidR="00BD2D24" w:rsidRPr="00A55508" w14:paraId="7D46147D" w14:textId="77777777" w:rsidTr="00A55508">
        <w:tc>
          <w:tcPr>
            <w:tcW w:w="1451" w:type="dxa"/>
            <w:vMerge/>
          </w:tcPr>
          <w:p w14:paraId="0C00D54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1701ACB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Regional and Local Infrastructure and Planning</w:t>
            </w:r>
          </w:p>
        </w:tc>
        <w:tc>
          <w:tcPr>
            <w:tcW w:w="5102" w:type="dxa"/>
          </w:tcPr>
          <w:p w14:paraId="364B2E90" w14:textId="77777777" w:rsidR="00BD2D24" w:rsidRPr="00A55508" w:rsidRDefault="00BD2D24" w:rsidP="00282EF2">
            <w:pPr>
              <w:tabs>
                <w:tab w:val="left" w:pos="1063"/>
              </w:tabs>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Transportation Indicators (2/6)</w:t>
            </w:r>
          </w:p>
        </w:tc>
      </w:tr>
      <w:tr w:rsidR="00BD2D24" w:rsidRPr="00A55508" w14:paraId="647A194E" w14:textId="77777777" w:rsidTr="00A55508">
        <w:tc>
          <w:tcPr>
            <w:tcW w:w="1451" w:type="dxa"/>
            <w:vMerge/>
          </w:tcPr>
          <w:p w14:paraId="048CF8DF"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2F34476C"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03A4CDD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Land Use Planning (2/6)</w:t>
            </w:r>
          </w:p>
        </w:tc>
      </w:tr>
      <w:tr w:rsidR="00BD2D24" w:rsidRPr="00A55508" w14:paraId="47748D5C" w14:textId="77777777" w:rsidTr="00A55508">
        <w:tc>
          <w:tcPr>
            <w:tcW w:w="1451" w:type="dxa"/>
            <w:vMerge/>
          </w:tcPr>
          <w:p w14:paraId="3B29C1DE"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val="restart"/>
          </w:tcPr>
          <w:p w14:paraId="4BFF3724"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Low Carbon Transport and Multimodal Transportation Networks</w:t>
            </w:r>
          </w:p>
        </w:tc>
        <w:tc>
          <w:tcPr>
            <w:tcW w:w="5102" w:type="dxa"/>
          </w:tcPr>
          <w:p w14:paraId="18F34396"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Flows and Capacity (2/6)</w:t>
            </w:r>
          </w:p>
        </w:tc>
      </w:tr>
      <w:tr w:rsidR="00BD2D24" w:rsidRPr="00A55508" w14:paraId="1952DE7F" w14:textId="77777777" w:rsidTr="00A55508">
        <w:tc>
          <w:tcPr>
            <w:tcW w:w="1451" w:type="dxa"/>
            <w:vMerge/>
          </w:tcPr>
          <w:p w14:paraId="5D5FE148"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vMerge/>
          </w:tcPr>
          <w:p w14:paraId="42525F59"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5102" w:type="dxa"/>
          </w:tcPr>
          <w:p w14:paraId="6D20AB27"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Active Travel (Walking, Cycling, etc.) (2/6)</w:t>
            </w:r>
          </w:p>
        </w:tc>
      </w:tr>
      <w:tr w:rsidR="00BD2D24" w:rsidRPr="00A55508" w14:paraId="1CAC7DF5" w14:textId="77777777" w:rsidTr="00A55508">
        <w:tc>
          <w:tcPr>
            <w:tcW w:w="1451" w:type="dxa"/>
            <w:vMerge/>
          </w:tcPr>
          <w:p w14:paraId="1B2E743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2797" w:type="dxa"/>
          </w:tcPr>
          <w:p w14:paraId="602C75A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Planning for Future of Transportation</w:t>
            </w:r>
          </w:p>
        </w:tc>
        <w:tc>
          <w:tcPr>
            <w:tcW w:w="5102" w:type="dxa"/>
          </w:tcPr>
          <w:p w14:paraId="24A9AF0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Demand and Sustainability of Alternative Fuels (3/6)</w:t>
            </w:r>
          </w:p>
        </w:tc>
      </w:tr>
    </w:tbl>
    <w:p w14:paraId="2068CE63" w14:textId="77777777" w:rsidR="00BD2D24" w:rsidRPr="007A0B2E" w:rsidRDefault="00BD2D24" w:rsidP="00BD2D24">
      <w:pPr>
        <w:rPr>
          <w:rFonts w:ascii="Times New Roman" w:hAnsi="Times New Roman" w:cs="Times New Roman"/>
          <w:color w:val="222222"/>
          <w:sz w:val="22"/>
          <w:szCs w:val="22"/>
          <w:shd w:val="clear" w:color="auto" w:fill="FFFFFF"/>
        </w:rPr>
      </w:pPr>
    </w:p>
    <w:p w14:paraId="6FC27026" w14:textId="77777777" w:rsidR="00BD2D24" w:rsidRPr="007A0B2E" w:rsidRDefault="00BD2D24" w:rsidP="00BD2D24">
      <w:pPr>
        <w:rPr>
          <w:rFonts w:ascii="Times New Roman" w:hAnsi="Times New Roman" w:cs="Times New Roman"/>
          <w:color w:val="222222"/>
          <w:sz w:val="22"/>
          <w:szCs w:val="22"/>
          <w:shd w:val="clear" w:color="auto" w:fill="FFFFFF"/>
        </w:rPr>
      </w:pPr>
    </w:p>
    <w:p w14:paraId="115546E3" w14:textId="3F610C1D" w:rsidR="00BD2D24" w:rsidRPr="007A0B2E" w:rsidRDefault="00BD2D24" w:rsidP="00A55508">
      <w:pPr>
        <w:spacing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t>Table 2</w:t>
      </w:r>
      <w:r w:rsidR="00A55508">
        <w:rPr>
          <w:rFonts w:ascii="Times New Roman" w:hAnsi="Times New Roman" w:cs="Times New Roman"/>
          <w:color w:val="222222"/>
          <w:sz w:val="22"/>
          <w:szCs w:val="22"/>
          <w:shd w:val="clear" w:color="auto" w:fill="FFFFFF"/>
        </w:rPr>
        <w:t xml:space="preserve"> -</w:t>
      </w:r>
      <w:r w:rsidRPr="007A0B2E">
        <w:rPr>
          <w:rFonts w:ascii="Times New Roman" w:hAnsi="Times New Roman" w:cs="Times New Roman"/>
          <w:color w:val="222222"/>
          <w:sz w:val="22"/>
          <w:szCs w:val="22"/>
          <w:shd w:val="clear" w:color="auto" w:fill="FFFFFF"/>
        </w:rPr>
        <w:t xml:space="preserve"> Teaching resources for mandatory undergraduate environmental engineering courses</w:t>
      </w:r>
    </w:p>
    <w:tbl>
      <w:tblPr>
        <w:tblStyle w:val="TableGrid"/>
        <w:tblW w:w="0" w:type="auto"/>
        <w:tblLayout w:type="fixed"/>
        <w:tblLook w:val="04A0" w:firstRow="1" w:lastRow="0" w:firstColumn="1" w:lastColumn="0" w:noHBand="0" w:noVBand="1"/>
      </w:tblPr>
      <w:tblGrid>
        <w:gridCol w:w="1271"/>
        <w:gridCol w:w="1418"/>
        <w:gridCol w:w="2268"/>
        <w:gridCol w:w="1417"/>
        <w:gridCol w:w="1418"/>
        <w:gridCol w:w="1558"/>
      </w:tblGrid>
      <w:tr w:rsidR="00BD2D24" w:rsidRPr="00A55508" w14:paraId="491A0F90" w14:textId="77777777" w:rsidTr="00282EF2">
        <w:tc>
          <w:tcPr>
            <w:tcW w:w="1271" w:type="dxa"/>
          </w:tcPr>
          <w:p w14:paraId="0F8D274B"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35291DE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Concordia University: Sustainable development and Environmental Stewardship</w:t>
            </w:r>
          </w:p>
        </w:tc>
        <w:tc>
          <w:tcPr>
            <w:tcW w:w="2268" w:type="dxa"/>
          </w:tcPr>
          <w:p w14:paraId="056CB62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York University: Civil Engineering for Sustainable Future</w:t>
            </w:r>
          </w:p>
        </w:tc>
        <w:tc>
          <w:tcPr>
            <w:tcW w:w="1417" w:type="dxa"/>
          </w:tcPr>
          <w:p w14:paraId="3693E4F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University of Ottawa: Environmental Impact Assessment and Field Investigation</w:t>
            </w:r>
          </w:p>
        </w:tc>
        <w:tc>
          <w:tcPr>
            <w:tcW w:w="1418" w:type="dxa"/>
          </w:tcPr>
          <w:p w14:paraId="62C3641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University of Waterloo: Engineering and Sustainable Development</w:t>
            </w:r>
          </w:p>
        </w:tc>
        <w:tc>
          <w:tcPr>
            <w:tcW w:w="1558" w:type="dxa"/>
          </w:tcPr>
          <w:p w14:paraId="7CE3C56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Dalhousie University: Sustainability concepts for civil and environmental engineers</w:t>
            </w:r>
          </w:p>
        </w:tc>
      </w:tr>
      <w:tr w:rsidR="00BD2D24" w:rsidRPr="00A55508" w14:paraId="2C4746AC" w14:textId="77777777" w:rsidTr="00282EF2">
        <w:tc>
          <w:tcPr>
            <w:tcW w:w="1271" w:type="dxa"/>
          </w:tcPr>
          <w:p w14:paraId="07D3D1DF"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Textbooks</w:t>
            </w:r>
          </w:p>
        </w:tc>
        <w:tc>
          <w:tcPr>
            <w:tcW w:w="1418" w:type="dxa"/>
          </w:tcPr>
          <w:p w14:paraId="64270138"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Engineering and the environment   by Edwards S. Rubin</w:t>
            </w:r>
          </w:p>
        </w:tc>
        <w:tc>
          <w:tcPr>
            <w:tcW w:w="2268" w:type="dxa"/>
          </w:tcPr>
          <w:p w14:paraId="4766BDCD"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Sustainable Engineering Concepts, Design, and Case Studies; D.T. Allen and D.R. </w:t>
            </w:r>
            <w:proofErr w:type="spellStart"/>
            <w:r w:rsidRPr="00A55508">
              <w:rPr>
                <w:rFonts w:ascii="Times New Roman" w:hAnsi="Times New Roman" w:cs="Times New Roman"/>
                <w:color w:val="222222"/>
                <w:sz w:val="18"/>
                <w:szCs w:val="18"/>
                <w:shd w:val="clear" w:color="auto" w:fill="FFFFFF"/>
              </w:rPr>
              <w:t>Shonnard</w:t>
            </w:r>
            <w:proofErr w:type="spellEnd"/>
            <w:r w:rsidRPr="00A55508">
              <w:rPr>
                <w:rFonts w:ascii="Times New Roman" w:hAnsi="Times New Roman" w:cs="Times New Roman"/>
                <w:color w:val="222222"/>
                <w:sz w:val="18"/>
                <w:szCs w:val="18"/>
                <w:shd w:val="clear" w:color="auto" w:fill="FFFFFF"/>
              </w:rPr>
              <w:t>; Prentice Hall, 2012</w:t>
            </w:r>
          </w:p>
          <w:p w14:paraId="4B8C2FFF" w14:textId="77777777" w:rsidR="00BD2D24" w:rsidRPr="00A55508" w:rsidRDefault="00BD2D24" w:rsidP="00282EF2">
            <w:pPr>
              <w:rPr>
                <w:rFonts w:ascii="Times New Roman" w:hAnsi="Times New Roman" w:cs="Times New Roman"/>
                <w:color w:val="222222"/>
                <w:sz w:val="18"/>
                <w:szCs w:val="18"/>
                <w:shd w:val="clear" w:color="auto" w:fill="FFFFFF"/>
              </w:rPr>
            </w:pPr>
          </w:p>
          <w:p w14:paraId="5C1A3143"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Sustainable Infrastructure: The Guide to Green Engineering and Design; S. Bry Sarte; John Wiley and Sons, 2010</w:t>
            </w:r>
          </w:p>
          <w:p w14:paraId="73E0B931" w14:textId="77777777" w:rsidR="00BD2D24" w:rsidRPr="00A55508" w:rsidRDefault="00BD2D24" w:rsidP="00282EF2">
            <w:pPr>
              <w:rPr>
                <w:rFonts w:ascii="Times New Roman" w:hAnsi="Times New Roman" w:cs="Times New Roman"/>
                <w:color w:val="222222"/>
                <w:sz w:val="18"/>
                <w:szCs w:val="18"/>
                <w:shd w:val="clear" w:color="auto" w:fill="FFFFFF"/>
              </w:rPr>
            </w:pPr>
          </w:p>
          <w:p w14:paraId="0F2D958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A Handbook of Sustainable Building Design and Engineering; D. </w:t>
            </w:r>
            <w:proofErr w:type="spellStart"/>
            <w:r w:rsidRPr="00A55508">
              <w:rPr>
                <w:rFonts w:ascii="Times New Roman" w:hAnsi="Times New Roman" w:cs="Times New Roman"/>
                <w:color w:val="222222"/>
                <w:sz w:val="18"/>
                <w:szCs w:val="18"/>
                <w:shd w:val="clear" w:color="auto" w:fill="FFFFFF"/>
              </w:rPr>
              <w:t>Mumovic</w:t>
            </w:r>
            <w:proofErr w:type="spellEnd"/>
            <w:r w:rsidRPr="00A55508">
              <w:rPr>
                <w:rFonts w:ascii="Times New Roman" w:hAnsi="Times New Roman" w:cs="Times New Roman"/>
                <w:color w:val="222222"/>
                <w:sz w:val="18"/>
                <w:szCs w:val="18"/>
                <w:shd w:val="clear" w:color="auto" w:fill="FFFFFF"/>
              </w:rPr>
              <w:t xml:space="preserve"> and M. </w:t>
            </w:r>
            <w:proofErr w:type="spellStart"/>
            <w:r w:rsidRPr="00A55508">
              <w:rPr>
                <w:rFonts w:ascii="Times New Roman" w:hAnsi="Times New Roman" w:cs="Times New Roman"/>
                <w:color w:val="222222"/>
                <w:sz w:val="18"/>
                <w:szCs w:val="18"/>
                <w:shd w:val="clear" w:color="auto" w:fill="FFFFFF"/>
              </w:rPr>
              <w:t>Santamouris</w:t>
            </w:r>
            <w:proofErr w:type="spellEnd"/>
            <w:r w:rsidRPr="00A55508">
              <w:rPr>
                <w:rFonts w:ascii="Times New Roman" w:hAnsi="Times New Roman" w:cs="Times New Roman"/>
                <w:color w:val="222222"/>
                <w:sz w:val="18"/>
                <w:szCs w:val="18"/>
                <w:shd w:val="clear" w:color="auto" w:fill="FFFFFF"/>
              </w:rPr>
              <w:t>; Earthscan, 2009</w:t>
            </w:r>
          </w:p>
          <w:p w14:paraId="62CEE25D" w14:textId="77777777" w:rsidR="00BD2D24" w:rsidRPr="00A55508" w:rsidRDefault="00BD2D24" w:rsidP="00282EF2">
            <w:pPr>
              <w:rPr>
                <w:rFonts w:ascii="Times New Roman" w:hAnsi="Times New Roman" w:cs="Times New Roman"/>
                <w:color w:val="222222"/>
                <w:sz w:val="18"/>
                <w:szCs w:val="18"/>
                <w:shd w:val="clear" w:color="auto" w:fill="FFFFFF"/>
              </w:rPr>
            </w:pPr>
          </w:p>
          <w:p w14:paraId="35CF0711"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Urban Engineering for Sustainability; S. </w:t>
            </w:r>
            <w:proofErr w:type="spellStart"/>
            <w:r w:rsidRPr="00A55508">
              <w:rPr>
                <w:rFonts w:ascii="Times New Roman" w:hAnsi="Times New Roman" w:cs="Times New Roman"/>
                <w:color w:val="222222"/>
                <w:sz w:val="18"/>
                <w:szCs w:val="18"/>
                <w:shd w:val="clear" w:color="auto" w:fill="FFFFFF"/>
              </w:rPr>
              <w:t>Derrible</w:t>
            </w:r>
            <w:proofErr w:type="spellEnd"/>
            <w:r w:rsidRPr="00A55508">
              <w:rPr>
                <w:rFonts w:ascii="Times New Roman" w:hAnsi="Times New Roman" w:cs="Times New Roman"/>
                <w:color w:val="222222"/>
                <w:sz w:val="18"/>
                <w:szCs w:val="18"/>
                <w:shd w:val="clear" w:color="auto" w:fill="FFFFFF"/>
              </w:rPr>
              <w:t>; The MIT Press, 2019</w:t>
            </w:r>
          </w:p>
        </w:tc>
        <w:tc>
          <w:tcPr>
            <w:tcW w:w="1417" w:type="dxa"/>
          </w:tcPr>
          <w:p w14:paraId="624EE5A0"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418" w:type="dxa"/>
          </w:tcPr>
          <w:p w14:paraId="07CC0BC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Engineering and the Environment by Edwards S. Rubin</w:t>
            </w:r>
          </w:p>
          <w:p w14:paraId="39ECDDA2" w14:textId="77777777" w:rsidR="00BD2D24" w:rsidRPr="00A55508" w:rsidRDefault="00BD2D24" w:rsidP="00282EF2">
            <w:pPr>
              <w:rPr>
                <w:rFonts w:ascii="Times New Roman" w:hAnsi="Times New Roman" w:cs="Times New Roman"/>
                <w:color w:val="222222"/>
                <w:sz w:val="18"/>
                <w:szCs w:val="18"/>
                <w:shd w:val="clear" w:color="auto" w:fill="FFFFFF"/>
              </w:rPr>
            </w:pPr>
          </w:p>
          <w:p w14:paraId="4EFF71DB"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color w:val="222222"/>
                <w:sz w:val="18"/>
                <w:szCs w:val="18"/>
                <w:shd w:val="clear" w:color="auto" w:fill="FFFFFF"/>
              </w:rPr>
              <w:t>Introduction to Environmental Engineering and Science, 3rd Edition, Gilbert Masters and Ela Wendell, 2008</w:t>
            </w:r>
          </w:p>
        </w:tc>
        <w:tc>
          <w:tcPr>
            <w:tcW w:w="1558" w:type="dxa"/>
          </w:tcPr>
          <w:p w14:paraId="38BFCEE0" w14:textId="77777777" w:rsidR="00BD2D24" w:rsidRPr="00A55508" w:rsidRDefault="00BD2D24" w:rsidP="00282EF2">
            <w:pPr>
              <w:rPr>
                <w:rFonts w:ascii="Times New Roman" w:hAnsi="Times New Roman" w:cs="Times New Roman"/>
                <w:sz w:val="18"/>
                <w:szCs w:val="18"/>
              </w:rPr>
            </w:pPr>
            <w:proofErr w:type="spellStart"/>
            <w:r w:rsidRPr="00A55508">
              <w:rPr>
                <w:rFonts w:ascii="Times New Roman" w:hAnsi="Times New Roman" w:cs="Times New Roman"/>
                <w:sz w:val="18"/>
                <w:szCs w:val="18"/>
              </w:rPr>
              <w:t>Latawiec</w:t>
            </w:r>
            <w:proofErr w:type="spellEnd"/>
            <w:r w:rsidRPr="00A55508">
              <w:rPr>
                <w:rFonts w:ascii="Times New Roman" w:hAnsi="Times New Roman" w:cs="Times New Roman"/>
                <w:sz w:val="18"/>
                <w:szCs w:val="18"/>
              </w:rPr>
              <w:t xml:space="preserve"> &amp; </w:t>
            </w:r>
            <w:proofErr w:type="spellStart"/>
            <w:r w:rsidRPr="00A55508">
              <w:rPr>
                <w:rFonts w:ascii="Times New Roman" w:hAnsi="Times New Roman" w:cs="Times New Roman"/>
                <w:sz w:val="18"/>
                <w:szCs w:val="18"/>
              </w:rPr>
              <w:t>Agol</w:t>
            </w:r>
            <w:proofErr w:type="spellEnd"/>
            <w:r w:rsidRPr="00A55508">
              <w:rPr>
                <w:rFonts w:ascii="Times New Roman" w:hAnsi="Times New Roman" w:cs="Times New Roman"/>
                <w:sz w:val="18"/>
                <w:szCs w:val="18"/>
              </w:rPr>
              <w:t>, Sustainability Indicators in Practice</w:t>
            </w:r>
          </w:p>
          <w:p w14:paraId="31704BEE"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Hauschild et al.</w:t>
            </w:r>
          </w:p>
          <w:p w14:paraId="3C1DBA29" w14:textId="77777777" w:rsidR="00BD2D24" w:rsidRPr="00A55508" w:rsidRDefault="00BD2D24" w:rsidP="00282EF2">
            <w:pPr>
              <w:rPr>
                <w:rFonts w:ascii="Times New Roman" w:hAnsi="Times New Roman" w:cs="Times New Roman"/>
                <w:sz w:val="18"/>
                <w:szCs w:val="18"/>
              </w:rPr>
            </w:pPr>
          </w:p>
          <w:p w14:paraId="5B7B826C" w14:textId="77777777" w:rsidR="00BD2D24" w:rsidRPr="00A55508" w:rsidRDefault="00BD2D24" w:rsidP="00282EF2">
            <w:pPr>
              <w:rPr>
                <w:rFonts w:ascii="Times New Roman" w:hAnsi="Times New Roman" w:cs="Times New Roman"/>
                <w:sz w:val="18"/>
                <w:szCs w:val="18"/>
              </w:rPr>
            </w:pPr>
            <w:r w:rsidRPr="00A55508">
              <w:rPr>
                <w:rFonts w:ascii="Times New Roman" w:hAnsi="Times New Roman" w:cs="Times New Roman"/>
                <w:sz w:val="18"/>
                <w:szCs w:val="18"/>
              </w:rPr>
              <w:t>Life Cycle Assessment: Theory and Practice</w:t>
            </w:r>
          </w:p>
        </w:tc>
      </w:tr>
      <w:tr w:rsidR="00BD2D24" w:rsidRPr="00A55508" w14:paraId="48B13E74" w14:textId="77777777" w:rsidTr="00282EF2">
        <w:tc>
          <w:tcPr>
            <w:tcW w:w="1271" w:type="dxa"/>
          </w:tcPr>
          <w:p w14:paraId="456EFB5E"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Readings</w:t>
            </w:r>
          </w:p>
        </w:tc>
        <w:tc>
          <w:tcPr>
            <w:tcW w:w="1418" w:type="dxa"/>
          </w:tcPr>
          <w:p w14:paraId="4DAE188B" w14:textId="77777777" w:rsidR="00BD2D24" w:rsidRPr="00A55508" w:rsidRDefault="00BD2D24" w:rsidP="00282EF2">
            <w:pPr>
              <w:rPr>
                <w:rFonts w:ascii="Times New Roman" w:hAnsi="Times New Roman" w:cs="Times New Roman"/>
                <w:color w:val="222222"/>
                <w:sz w:val="18"/>
                <w:szCs w:val="18"/>
                <w:shd w:val="clear" w:color="auto" w:fill="FFFFFF"/>
                <w:lang w:val="fr-CA"/>
              </w:rPr>
            </w:pPr>
            <w:r w:rsidRPr="00A55508">
              <w:rPr>
                <w:rFonts w:ascii="Times New Roman" w:hAnsi="Times New Roman" w:cs="Times New Roman"/>
                <w:color w:val="222222"/>
                <w:sz w:val="18"/>
                <w:szCs w:val="18"/>
                <w:shd w:val="clear" w:color="auto" w:fill="FFFFFF"/>
                <w:lang w:val="fr-CA"/>
              </w:rPr>
              <w:t>EPA</w:t>
            </w:r>
          </w:p>
          <w:p w14:paraId="2AF06CB5" w14:textId="77777777" w:rsidR="00BD2D24" w:rsidRPr="00A55508" w:rsidRDefault="00BD2D24" w:rsidP="00282EF2">
            <w:pPr>
              <w:rPr>
                <w:rFonts w:ascii="Times New Roman" w:hAnsi="Times New Roman" w:cs="Times New Roman"/>
                <w:color w:val="222222"/>
                <w:sz w:val="18"/>
                <w:szCs w:val="18"/>
                <w:shd w:val="clear" w:color="auto" w:fill="FFFFFF"/>
                <w:lang w:val="fr-CA"/>
              </w:rPr>
            </w:pPr>
          </w:p>
          <w:p w14:paraId="648717EB" w14:textId="77777777" w:rsidR="00BD2D24" w:rsidRPr="00A55508" w:rsidRDefault="00BD2D24" w:rsidP="00282EF2">
            <w:pPr>
              <w:rPr>
                <w:rFonts w:ascii="Times New Roman" w:hAnsi="Times New Roman" w:cs="Times New Roman"/>
                <w:color w:val="222222"/>
                <w:sz w:val="18"/>
                <w:szCs w:val="18"/>
                <w:shd w:val="clear" w:color="auto" w:fill="FFFFFF"/>
                <w:lang w:val="fr-CA"/>
              </w:rPr>
            </w:pPr>
            <w:r w:rsidRPr="00A55508">
              <w:rPr>
                <w:rFonts w:ascii="Times New Roman" w:hAnsi="Times New Roman" w:cs="Times New Roman"/>
                <w:color w:val="222222"/>
                <w:sz w:val="18"/>
                <w:szCs w:val="18"/>
                <w:shd w:val="clear" w:color="auto" w:fill="FFFFFF"/>
                <w:lang w:val="fr-CA"/>
              </w:rPr>
              <w:t>Environment Canada</w:t>
            </w:r>
          </w:p>
          <w:p w14:paraId="2DAD8D1B" w14:textId="77777777" w:rsidR="00BD2D24" w:rsidRPr="00A55508" w:rsidRDefault="00BD2D24" w:rsidP="00282EF2">
            <w:pPr>
              <w:rPr>
                <w:rFonts w:ascii="Times New Roman" w:hAnsi="Times New Roman" w:cs="Times New Roman"/>
                <w:color w:val="222222"/>
                <w:sz w:val="18"/>
                <w:szCs w:val="18"/>
                <w:shd w:val="clear" w:color="auto" w:fill="FFFFFF"/>
                <w:lang w:val="fr-CA"/>
              </w:rPr>
            </w:pPr>
          </w:p>
          <w:p w14:paraId="760B0C83" w14:textId="77777777" w:rsidR="00BD2D24" w:rsidRPr="00A55508" w:rsidRDefault="00BD2D24" w:rsidP="00282EF2">
            <w:pPr>
              <w:rPr>
                <w:rFonts w:ascii="Times New Roman" w:hAnsi="Times New Roman" w:cs="Times New Roman"/>
                <w:color w:val="222222"/>
                <w:sz w:val="18"/>
                <w:szCs w:val="18"/>
                <w:shd w:val="clear" w:color="auto" w:fill="FFFFFF"/>
                <w:lang w:val="fr-CA"/>
              </w:rPr>
            </w:pPr>
            <w:proofErr w:type="spellStart"/>
            <w:r w:rsidRPr="00A55508">
              <w:rPr>
                <w:rFonts w:ascii="Times New Roman" w:hAnsi="Times New Roman" w:cs="Times New Roman"/>
                <w:color w:val="222222"/>
                <w:sz w:val="18"/>
                <w:szCs w:val="18"/>
                <w:shd w:val="clear" w:color="auto" w:fill="FFFFFF"/>
                <w:lang w:val="fr-CA"/>
              </w:rPr>
              <w:t>Environment</w:t>
            </w:r>
            <w:proofErr w:type="spellEnd"/>
            <w:r w:rsidRPr="00A55508">
              <w:rPr>
                <w:rFonts w:ascii="Times New Roman" w:hAnsi="Times New Roman" w:cs="Times New Roman"/>
                <w:color w:val="222222"/>
                <w:sz w:val="18"/>
                <w:szCs w:val="18"/>
                <w:shd w:val="clear" w:color="auto" w:fill="FFFFFF"/>
                <w:lang w:val="fr-CA"/>
              </w:rPr>
              <w:t xml:space="preserve"> </w:t>
            </w:r>
            <w:proofErr w:type="spellStart"/>
            <w:r w:rsidRPr="00A55508">
              <w:rPr>
                <w:rFonts w:ascii="Times New Roman" w:hAnsi="Times New Roman" w:cs="Times New Roman"/>
                <w:color w:val="222222"/>
                <w:sz w:val="18"/>
                <w:szCs w:val="18"/>
                <w:shd w:val="clear" w:color="auto" w:fill="FFFFFF"/>
                <w:lang w:val="fr-CA"/>
              </w:rPr>
              <w:t>Quebec</w:t>
            </w:r>
            <w:proofErr w:type="spellEnd"/>
          </w:p>
        </w:tc>
        <w:tc>
          <w:tcPr>
            <w:tcW w:w="2268" w:type="dxa"/>
          </w:tcPr>
          <w:p w14:paraId="20EBF747" w14:textId="77777777" w:rsidR="00BD2D24" w:rsidRPr="00A55508" w:rsidRDefault="00BD2D24" w:rsidP="00282EF2">
            <w:pPr>
              <w:rPr>
                <w:rFonts w:ascii="Times New Roman" w:hAnsi="Times New Roman" w:cs="Times New Roman"/>
                <w:b/>
                <w:bCs/>
                <w:color w:val="222222"/>
                <w:sz w:val="18"/>
                <w:szCs w:val="18"/>
                <w:shd w:val="clear" w:color="auto" w:fill="FFFFFF"/>
                <w:lang w:val="fr-CA"/>
              </w:rPr>
            </w:pPr>
          </w:p>
        </w:tc>
        <w:tc>
          <w:tcPr>
            <w:tcW w:w="1417" w:type="dxa"/>
          </w:tcPr>
          <w:p w14:paraId="177A11A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Impact Assessment Agency Website and documents</w:t>
            </w:r>
          </w:p>
        </w:tc>
        <w:tc>
          <w:tcPr>
            <w:tcW w:w="1418" w:type="dxa"/>
          </w:tcPr>
          <w:p w14:paraId="4104B3C6"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558" w:type="dxa"/>
          </w:tcPr>
          <w:p w14:paraId="6C7186EC"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IPCC reports and summaries for policy makers</w:t>
            </w:r>
          </w:p>
          <w:p w14:paraId="5A51FD53" w14:textId="77777777" w:rsidR="00BD2D24" w:rsidRPr="00A55508" w:rsidRDefault="00BD2D24" w:rsidP="00282EF2">
            <w:pPr>
              <w:rPr>
                <w:rFonts w:ascii="Times New Roman" w:hAnsi="Times New Roman" w:cs="Times New Roman"/>
                <w:color w:val="222222"/>
                <w:sz w:val="18"/>
                <w:szCs w:val="18"/>
                <w:shd w:val="clear" w:color="auto" w:fill="FFFFFF"/>
              </w:rPr>
            </w:pPr>
          </w:p>
          <w:p w14:paraId="1670411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PIEVC climate change risk assessment documentation</w:t>
            </w:r>
          </w:p>
          <w:p w14:paraId="6B7D73A1" w14:textId="77777777" w:rsidR="00BD2D24" w:rsidRPr="00A55508" w:rsidRDefault="00BD2D24" w:rsidP="00282EF2">
            <w:pPr>
              <w:rPr>
                <w:rFonts w:ascii="Times New Roman" w:hAnsi="Times New Roman" w:cs="Times New Roman"/>
                <w:color w:val="222222"/>
                <w:sz w:val="18"/>
                <w:szCs w:val="18"/>
                <w:shd w:val="clear" w:color="auto" w:fill="FFFFFF"/>
              </w:rPr>
            </w:pPr>
          </w:p>
          <w:p w14:paraId="46C9DFC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LEED documentation</w:t>
            </w:r>
          </w:p>
          <w:p w14:paraId="499990C1" w14:textId="77777777" w:rsidR="00BD2D24" w:rsidRPr="00A55508" w:rsidRDefault="00BD2D24" w:rsidP="00282EF2">
            <w:pPr>
              <w:rPr>
                <w:rFonts w:ascii="Times New Roman" w:hAnsi="Times New Roman" w:cs="Times New Roman"/>
                <w:color w:val="222222"/>
                <w:sz w:val="18"/>
                <w:szCs w:val="18"/>
                <w:shd w:val="clear" w:color="auto" w:fill="FFFFFF"/>
              </w:rPr>
            </w:pPr>
          </w:p>
          <w:p w14:paraId="23532B4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Provincial Energy Profiles</w:t>
            </w:r>
            <w:r w:rsidRPr="00A55508">
              <w:rPr>
                <w:rStyle w:val="FootnoteReference"/>
                <w:rFonts w:ascii="Times New Roman" w:hAnsi="Times New Roman" w:cs="Times New Roman"/>
                <w:color w:val="222222"/>
                <w:sz w:val="18"/>
                <w:szCs w:val="18"/>
                <w:shd w:val="clear" w:color="auto" w:fill="FFFFFF"/>
              </w:rPr>
              <w:footnoteReference w:id="2"/>
            </w:r>
          </w:p>
        </w:tc>
      </w:tr>
      <w:tr w:rsidR="00BD2D24" w:rsidRPr="00A55508" w14:paraId="3EDE7F8D" w14:textId="77777777" w:rsidTr="00282EF2">
        <w:tc>
          <w:tcPr>
            <w:tcW w:w="1271" w:type="dxa"/>
          </w:tcPr>
          <w:p w14:paraId="52B5D04A"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Software</w:t>
            </w:r>
          </w:p>
        </w:tc>
        <w:tc>
          <w:tcPr>
            <w:tcW w:w="1418" w:type="dxa"/>
          </w:tcPr>
          <w:p w14:paraId="24049328"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2268" w:type="dxa"/>
          </w:tcPr>
          <w:p w14:paraId="5E8E2B1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BEES Online (Building for Environmental and Economic Sustainability) </w:t>
            </w:r>
            <w:r w:rsidRPr="00A55508">
              <w:rPr>
                <w:rStyle w:val="FootnoteReference"/>
                <w:rFonts w:ascii="Times New Roman" w:hAnsi="Times New Roman" w:cs="Times New Roman"/>
                <w:color w:val="222222"/>
                <w:sz w:val="18"/>
                <w:szCs w:val="18"/>
                <w:shd w:val="clear" w:color="auto" w:fill="FFFFFF"/>
              </w:rPr>
              <w:footnoteReference w:id="3"/>
            </w:r>
          </w:p>
          <w:p w14:paraId="0F16F43C" w14:textId="77777777" w:rsidR="00BD2D24" w:rsidRPr="00A55508" w:rsidRDefault="00BD2D24" w:rsidP="00282EF2">
            <w:pPr>
              <w:rPr>
                <w:rFonts w:ascii="Times New Roman" w:hAnsi="Times New Roman" w:cs="Times New Roman"/>
                <w:color w:val="222222"/>
                <w:sz w:val="18"/>
                <w:szCs w:val="18"/>
                <w:shd w:val="clear" w:color="auto" w:fill="FFFFFF"/>
              </w:rPr>
            </w:pPr>
          </w:p>
          <w:p w14:paraId="7EA4591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AATHENA Building Impact Estimators </w:t>
            </w:r>
            <w:r w:rsidRPr="00A55508">
              <w:rPr>
                <w:rStyle w:val="FootnoteReference"/>
                <w:rFonts w:ascii="Times New Roman" w:hAnsi="Times New Roman" w:cs="Times New Roman"/>
                <w:color w:val="222222"/>
                <w:sz w:val="18"/>
                <w:szCs w:val="18"/>
                <w:shd w:val="clear" w:color="auto" w:fill="FFFFFF"/>
              </w:rPr>
              <w:footnoteReference w:id="4"/>
            </w:r>
          </w:p>
        </w:tc>
        <w:tc>
          <w:tcPr>
            <w:tcW w:w="1417" w:type="dxa"/>
          </w:tcPr>
          <w:p w14:paraId="01FAC983"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0D114756"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558" w:type="dxa"/>
          </w:tcPr>
          <w:p w14:paraId="6AEA702E" w14:textId="77777777" w:rsidR="00BD2D24" w:rsidRPr="00A55508" w:rsidRDefault="00BD2D24" w:rsidP="00282EF2">
            <w:pPr>
              <w:rPr>
                <w:rFonts w:ascii="Times New Roman" w:hAnsi="Times New Roman" w:cs="Times New Roman"/>
                <w:color w:val="222222"/>
                <w:sz w:val="18"/>
                <w:szCs w:val="18"/>
                <w:shd w:val="clear" w:color="auto" w:fill="FFFFFF"/>
              </w:rPr>
            </w:pPr>
          </w:p>
        </w:tc>
      </w:tr>
      <w:tr w:rsidR="00BD2D24" w:rsidRPr="00A55508" w14:paraId="4E93F7B3" w14:textId="77777777" w:rsidTr="00282EF2">
        <w:tc>
          <w:tcPr>
            <w:tcW w:w="1271" w:type="dxa"/>
          </w:tcPr>
          <w:p w14:paraId="78D00FAC"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Case Studies</w:t>
            </w:r>
          </w:p>
        </w:tc>
        <w:tc>
          <w:tcPr>
            <w:tcW w:w="1418" w:type="dxa"/>
          </w:tcPr>
          <w:p w14:paraId="60F63650"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2268" w:type="dxa"/>
          </w:tcPr>
          <w:p w14:paraId="608E8C94"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7" w:type="dxa"/>
          </w:tcPr>
          <w:p w14:paraId="57B3EAB9"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EIA for two real projects</w:t>
            </w:r>
          </w:p>
        </w:tc>
        <w:tc>
          <w:tcPr>
            <w:tcW w:w="1418" w:type="dxa"/>
          </w:tcPr>
          <w:p w14:paraId="2C4096B2" w14:textId="77777777" w:rsidR="00BD2D24" w:rsidRPr="00A55508" w:rsidRDefault="00BD2D24" w:rsidP="00282EF2">
            <w:pPr>
              <w:rPr>
                <w:rFonts w:ascii="Times New Roman" w:hAnsi="Times New Roman" w:cs="Times New Roman"/>
                <w:color w:val="222222"/>
                <w:sz w:val="18"/>
                <w:szCs w:val="18"/>
                <w:shd w:val="clear" w:color="auto" w:fill="FFFFFF"/>
              </w:rPr>
            </w:pPr>
          </w:p>
        </w:tc>
        <w:tc>
          <w:tcPr>
            <w:tcW w:w="1558" w:type="dxa"/>
          </w:tcPr>
          <w:p w14:paraId="44E1FC30"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Case studies in "Sustainability Indicators in Practice"</w:t>
            </w:r>
          </w:p>
          <w:p w14:paraId="2C9488E4" w14:textId="77777777" w:rsidR="00BD2D24" w:rsidRPr="00A55508" w:rsidRDefault="00BD2D24" w:rsidP="00282EF2">
            <w:pPr>
              <w:rPr>
                <w:rFonts w:ascii="Times New Roman" w:hAnsi="Times New Roman" w:cs="Times New Roman"/>
                <w:color w:val="222222"/>
                <w:sz w:val="18"/>
                <w:szCs w:val="18"/>
                <w:shd w:val="clear" w:color="auto" w:fill="FFFFFF"/>
              </w:rPr>
            </w:pPr>
          </w:p>
          <w:p w14:paraId="5954694B"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PIEVC case studies</w:t>
            </w:r>
            <w:r w:rsidRPr="00A55508">
              <w:rPr>
                <w:rStyle w:val="FootnoteReference"/>
                <w:rFonts w:ascii="Times New Roman" w:hAnsi="Times New Roman" w:cs="Times New Roman"/>
                <w:color w:val="222222"/>
                <w:sz w:val="18"/>
                <w:szCs w:val="18"/>
                <w:shd w:val="clear" w:color="auto" w:fill="FFFFFF"/>
              </w:rPr>
              <w:footnoteReference w:id="5"/>
            </w:r>
          </w:p>
          <w:p w14:paraId="1658539E" w14:textId="77777777" w:rsidR="00BD2D24" w:rsidRPr="00A55508" w:rsidRDefault="00BD2D24" w:rsidP="00282EF2">
            <w:pPr>
              <w:rPr>
                <w:rFonts w:ascii="Times New Roman" w:hAnsi="Times New Roman" w:cs="Times New Roman"/>
                <w:color w:val="222222"/>
                <w:sz w:val="18"/>
                <w:szCs w:val="18"/>
                <w:shd w:val="clear" w:color="auto" w:fill="FFFFFF"/>
              </w:rPr>
            </w:pPr>
          </w:p>
          <w:p w14:paraId="558C810E"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 xml:space="preserve">LCA case study for an assignment: </w:t>
            </w:r>
          </w:p>
          <w:p w14:paraId="0A3FD9D2"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Gilmore, 2016. teaching life cycle assessment in environmental engineering: a disinfection case study for students.</w:t>
            </w:r>
          </w:p>
        </w:tc>
      </w:tr>
      <w:tr w:rsidR="00BD2D24" w:rsidRPr="00A55508" w14:paraId="43E7FDCA" w14:textId="77777777" w:rsidTr="00282EF2">
        <w:tc>
          <w:tcPr>
            <w:tcW w:w="1271" w:type="dxa"/>
          </w:tcPr>
          <w:p w14:paraId="1D926087" w14:textId="77777777" w:rsidR="00BD2D24" w:rsidRPr="00A55508" w:rsidRDefault="00BD2D24" w:rsidP="00282EF2">
            <w:pPr>
              <w:rPr>
                <w:rFonts w:ascii="Times New Roman" w:hAnsi="Times New Roman" w:cs="Times New Roman"/>
                <w:b/>
                <w:bCs/>
                <w:color w:val="222222"/>
                <w:sz w:val="18"/>
                <w:szCs w:val="18"/>
                <w:shd w:val="clear" w:color="auto" w:fill="FFFFFF"/>
              </w:rPr>
            </w:pPr>
            <w:r w:rsidRPr="00A55508">
              <w:rPr>
                <w:rFonts w:ascii="Times New Roman" w:hAnsi="Times New Roman" w:cs="Times New Roman"/>
                <w:b/>
                <w:bCs/>
                <w:color w:val="222222"/>
                <w:sz w:val="18"/>
                <w:szCs w:val="18"/>
                <w:shd w:val="clear" w:color="auto" w:fill="FFFFFF"/>
              </w:rPr>
              <w:t>Projects</w:t>
            </w:r>
          </w:p>
        </w:tc>
        <w:tc>
          <w:tcPr>
            <w:tcW w:w="1418" w:type="dxa"/>
          </w:tcPr>
          <w:p w14:paraId="138DCDFF"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Life Cycle Analysis Project</w:t>
            </w:r>
          </w:p>
        </w:tc>
        <w:tc>
          <w:tcPr>
            <w:tcW w:w="2268" w:type="dxa"/>
          </w:tcPr>
          <w:p w14:paraId="422476E5" w14:textId="77777777" w:rsidR="00BD2D24" w:rsidRPr="00A55508" w:rsidRDefault="00BD2D24" w:rsidP="00282EF2">
            <w:pPr>
              <w:rPr>
                <w:rFonts w:ascii="Times New Roman" w:hAnsi="Times New Roman" w:cs="Times New Roman"/>
                <w:color w:val="222222"/>
                <w:sz w:val="18"/>
                <w:szCs w:val="18"/>
                <w:shd w:val="clear" w:color="auto" w:fill="FFFFFF"/>
              </w:rPr>
            </w:pPr>
            <w:r w:rsidRPr="00A55508">
              <w:rPr>
                <w:rFonts w:ascii="Times New Roman" w:hAnsi="Times New Roman" w:cs="Times New Roman"/>
                <w:color w:val="222222"/>
                <w:sz w:val="18"/>
                <w:szCs w:val="18"/>
                <w:shd w:val="clear" w:color="auto" w:fill="FFFFFF"/>
              </w:rPr>
              <w:t>Students work in groups for building rehabilitation projects. Each team is assigned a building to assess the existing conditions and propose improvements in different categories (water, energy, materials, sustainable sites, etc.) Software is used to perform comparative analysis between the existing and proposed improvements.</w:t>
            </w:r>
          </w:p>
        </w:tc>
        <w:tc>
          <w:tcPr>
            <w:tcW w:w="1417" w:type="dxa"/>
          </w:tcPr>
          <w:p w14:paraId="0BF1FF12"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418" w:type="dxa"/>
          </w:tcPr>
          <w:p w14:paraId="5DD2FAC7" w14:textId="77777777" w:rsidR="00BD2D24" w:rsidRPr="00A55508" w:rsidRDefault="00BD2D24" w:rsidP="00282EF2">
            <w:pPr>
              <w:rPr>
                <w:rFonts w:ascii="Times New Roman" w:hAnsi="Times New Roman" w:cs="Times New Roman"/>
                <w:b/>
                <w:bCs/>
                <w:color w:val="222222"/>
                <w:sz w:val="18"/>
                <w:szCs w:val="18"/>
                <w:shd w:val="clear" w:color="auto" w:fill="FFFFFF"/>
              </w:rPr>
            </w:pPr>
          </w:p>
        </w:tc>
        <w:tc>
          <w:tcPr>
            <w:tcW w:w="1558" w:type="dxa"/>
          </w:tcPr>
          <w:p w14:paraId="01EB88B3" w14:textId="77777777" w:rsidR="00BD2D24" w:rsidRPr="00A55508" w:rsidRDefault="00BD2D24" w:rsidP="00282EF2">
            <w:pPr>
              <w:rPr>
                <w:rFonts w:ascii="Times New Roman" w:hAnsi="Times New Roman" w:cs="Times New Roman"/>
                <w:b/>
                <w:bCs/>
                <w:color w:val="222222"/>
                <w:sz w:val="18"/>
                <w:szCs w:val="18"/>
                <w:shd w:val="clear" w:color="auto" w:fill="FFFFFF"/>
              </w:rPr>
            </w:pPr>
          </w:p>
        </w:tc>
      </w:tr>
    </w:tbl>
    <w:p w14:paraId="36000228" w14:textId="77777777" w:rsidR="00BD2D24" w:rsidRPr="007A0B2E" w:rsidRDefault="00BD2D24" w:rsidP="00BD2D24">
      <w:pPr>
        <w:rPr>
          <w:rFonts w:ascii="Times New Roman" w:hAnsi="Times New Roman" w:cs="Times New Roman"/>
          <w:color w:val="222222"/>
          <w:sz w:val="22"/>
          <w:szCs w:val="22"/>
          <w:shd w:val="clear" w:color="auto" w:fill="FFFFFF"/>
        </w:rPr>
      </w:pPr>
    </w:p>
    <w:p w14:paraId="395F85DC" w14:textId="77777777" w:rsidR="00BD2D24" w:rsidRPr="007A0B2E" w:rsidRDefault="00BD2D24" w:rsidP="00BD2D24">
      <w:pPr>
        <w:ind w:firstLine="360"/>
        <w:rPr>
          <w:rFonts w:ascii="Times New Roman" w:hAnsi="Times New Roman" w:cs="Times New Roman"/>
          <w:color w:val="222222"/>
          <w:sz w:val="22"/>
          <w:szCs w:val="22"/>
          <w:shd w:val="clear" w:color="auto" w:fill="FFFFFF"/>
        </w:rPr>
      </w:pPr>
    </w:p>
    <w:p w14:paraId="209F0DC9" w14:textId="4CC9037E" w:rsidR="00BD2D24" w:rsidRPr="00A55508" w:rsidRDefault="00BD2D24" w:rsidP="00A55508">
      <w:pPr>
        <w:spacing w:after="120"/>
        <w:rPr>
          <w:rFonts w:ascii="Times New Roman" w:hAnsi="Times New Roman" w:cs="Times New Roman"/>
          <w:color w:val="222222"/>
          <w:sz w:val="22"/>
          <w:szCs w:val="22"/>
          <w:shd w:val="clear" w:color="auto" w:fill="FFFFFF"/>
        </w:rPr>
      </w:pPr>
      <w:r w:rsidRPr="00A55508">
        <w:rPr>
          <w:rFonts w:ascii="Times New Roman" w:hAnsi="Times New Roman" w:cs="Times New Roman"/>
          <w:b/>
          <w:bCs/>
          <w:color w:val="222222"/>
          <w:sz w:val="22"/>
          <w:szCs w:val="22"/>
          <w:shd w:val="clear" w:color="auto" w:fill="FFFFFF"/>
        </w:rPr>
        <w:t>Table 3</w:t>
      </w:r>
      <w:r w:rsidR="00A55508" w:rsidRPr="00A55508">
        <w:rPr>
          <w:rFonts w:ascii="Times New Roman" w:hAnsi="Times New Roman" w:cs="Times New Roman"/>
          <w:b/>
          <w:bCs/>
          <w:color w:val="222222"/>
          <w:sz w:val="22"/>
          <w:szCs w:val="22"/>
          <w:shd w:val="clear" w:color="auto" w:fill="FFFFFF"/>
        </w:rPr>
        <w:t xml:space="preserve"> -</w:t>
      </w:r>
      <w:r w:rsidRPr="00A55508">
        <w:rPr>
          <w:rFonts w:ascii="Times New Roman" w:hAnsi="Times New Roman" w:cs="Times New Roman"/>
          <w:color w:val="222222"/>
          <w:sz w:val="22"/>
          <w:szCs w:val="22"/>
          <w:shd w:val="clear" w:color="auto" w:fill="FFFFFF"/>
        </w:rPr>
        <w:t xml:space="preserve"> Climate change topic coverage for mandatory transportation engineering courses</w:t>
      </w:r>
    </w:p>
    <w:tbl>
      <w:tblPr>
        <w:tblStyle w:val="TableGrid"/>
        <w:tblW w:w="0" w:type="auto"/>
        <w:tblLook w:val="04A0" w:firstRow="1" w:lastRow="0" w:firstColumn="1" w:lastColumn="0" w:noHBand="0" w:noVBand="1"/>
      </w:tblPr>
      <w:tblGrid>
        <w:gridCol w:w="1825"/>
        <w:gridCol w:w="2281"/>
        <w:gridCol w:w="5244"/>
      </w:tblGrid>
      <w:tr w:rsidR="00BD2D24" w:rsidRPr="007F6FD3" w14:paraId="0B309595" w14:textId="77777777" w:rsidTr="00282EF2">
        <w:tc>
          <w:tcPr>
            <w:tcW w:w="1825" w:type="dxa"/>
          </w:tcPr>
          <w:p w14:paraId="10E088BA"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Theme</w:t>
            </w:r>
          </w:p>
        </w:tc>
        <w:tc>
          <w:tcPr>
            <w:tcW w:w="2281" w:type="dxa"/>
          </w:tcPr>
          <w:p w14:paraId="10E9FD99"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Subtheme</w:t>
            </w:r>
          </w:p>
        </w:tc>
        <w:tc>
          <w:tcPr>
            <w:tcW w:w="5244" w:type="dxa"/>
          </w:tcPr>
          <w:p w14:paraId="7BB288A1" w14:textId="77777777" w:rsidR="00BD2D24" w:rsidRPr="007F6FD3" w:rsidRDefault="00BD2D24" w:rsidP="00282EF2">
            <w:pPr>
              <w:rPr>
                <w:rFonts w:ascii="Times New Roman" w:hAnsi="Times New Roman" w:cs="Times New Roman"/>
                <w:b/>
                <w:bCs/>
                <w:i/>
                <w:iCs/>
                <w:color w:val="222222"/>
                <w:sz w:val="18"/>
                <w:szCs w:val="18"/>
                <w:shd w:val="clear" w:color="auto" w:fill="FFFFFF"/>
              </w:rPr>
            </w:pPr>
            <w:r w:rsidRPr="007F6FD3">
              <w:rPr>
                <w:rFonts w:ascii="Times New Roman" w:hAnsi="Times New Roman" w:cs="Times New Roman"/>
                <w:b/>
                <w:bCs/>
                <w:i/>
                <w:iCs/>
                <w:color w:val="222222"/>
                <w:sz w:val="18"/>
                <w:szCs w:val="18"/>
                <w:shd w:val="clear" w:color="auto" w:fill="FFFFFF"/>
              </w:rPr>
              <w:t>Topic</w:t>
            </w:r>
          </w:p>
        </w:tc>
      </w:tr>
      <w:tr w:rsidR="00BD2D24" w:rsidRPr="007F6FD3" w14:paraId="0F89FD43" w14:textId="77777777" w:rsidTr="00282EF2">
        <w:tc>
          <w:tcPr>
            <w:tcW w:w="1825" w:type="dxa"/>
          </w:tcPr>
          <w:p w14:paraId="61E729CD" w14:textId="77777777" w:rsidR="00BD2D24" w:rsidRPr="007F6FD3" w:rsidRDefault="00BD2D24" w:rsidP="00282EF2">
            <w:pPr>
              <w:rPr>
                <w:rFonts w:ascii="Times New Roman" w:hAnsi="Times New Roman" w:cs="Times New Roman"/>
                <w:color w:val="222222"/>
                <w:sz w:val="18"/>
                <w:szCs w:val="18"/>
                <w:shd w:val="clear" w:color="auto" w:fill="FFFFFF"/>
              </w:rPr>
            </w:pPr>
          </w:p>
          <w:p w14:paraId="7C3B91E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 xml:space="preserve">Global Context + Fundamentals </w:t>
            </w:r>
          </w:p>
          <w:p w14:paraId="14597BD4"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tcPr>
          <w:p w14:paraId="47F021F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Climate Fundamentals: Resource Use</w:t>
            </w:r>
          </w:p>
          <w:p w14:paraId="62532803"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2B32F8E5"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Shifts in Global, Regional &amp; Local Land Use, Migration, Displacement and Conflict (2/3)</w:t>
            </w:r>
          </w:p>
          <w:p w14:paraId="5D83420E"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2DD33610" w14:textId="77777777" w:rsidTr="00282EF2">
        <w:tc>
          <w:tcPr>
            <w:tcW w:w="1825" w:type="dxa"/>
            <w:vMerge w:val="restart"/>
          </w:tcPr>
          <w:p w14:paraId="3BC5B594" w14:textId="77777777" w:rsidR="00BD2D24" w:rsidRPr="007F6FD3" w:rsidRDefault="00BD2D24" w:rsidP="00282EF2">
            <w:pPr>
              <w:rPr>
                <w:rFonts w:ascii="Times New Roman" w:hAnsi="Times New Roman" w:cs="Times New Roman"/>
                <w:color w:val="222222"/>
                <w:sz w:val="18"/>
                <w:szCs w:val="18"/>
                <w:shd w:val="clear" w:color="auto" w:fill="FFFFFF"/>
              </w:rPr>
            </w:pPr>
          </w:p>
          <w:p w14:paraId="2AD3B81F" w14:textId="77777777" w:rsidR="00BD2D24" w:rsidRPr="007F6FD3" w:rsidRDefault="00BD2D24" w:rsidP="00282EF2">
            <w:pPr>
              <w:rPr>
                <w:rFonts w:ascii="Times New Roman" w:hAnsi="Times New Roman" w:cs="Times New Roman"/>
                <w:color w:val="222222"/>
                <w:sz w:val="18"/>
                <w:szCs w:val="18"/>
                <w:shd w:val="clear" w:color="auto" w:fill="FFFFFF"/>
              </w:rPr>
            </w:pPr>
          </w:p>
          <w:p w14:paraId="174B506F" w14:textId="77777777" w:rsidR="00BD2D24" w:rsidRPr="007F6FD3" w:rsidRDefault="00BD2D24" w:rsidP="00282EF2">
            <w:pPr>
              <w:rPr>
                <w:rFonts w:ascii="Times New Roman" w:hAnsi="Times New Roman" w:cs="Times New Roman"/>
                <w:color w:val="222222"/>
                <w:sz w:val="18"/>
                <w:szCs w:val="18"/>
                <w:shd w:val="clear" w:color="auto" w:fill="FFFFFF"/>
              </w:rPr>
            </w:pPr>
          </w:p>
          <w:p w14:paraId="3F597DA1" w14:textId="77777777" w:rsidR="00BD2D24" w:rsidRPr="007F6FD3" w:rsidRDefault="00BD2D24" w:rsidP="00282EF2">
            <w:pPr>
              <w:rPr>
                <w:rFonts w:ascii="Times New Roman" w:hAnsi="Times New Roman" w:cs="Times New Roman"/>
                <w:color w:val="222222"/>
                <w:sz w:val="18"/>
                <w:szCs w:val="18"/>
                <w:shd w:val="clear" w:color="auto" w:fill="FFFFFF"/>
              </w:rPr>
            </w:pPr>
          </w:p>
          <w:p w14:paraId="67355204" w14:textId="77777777" w:rsidR="00BD2D24" w:rsidRPr="007F6FD3" w:rsidRDefault="00BD2D24" w:rsidP="00282EF2">
            <w:pPr>
              <w:rPr>
                <w:rFonts w:ascii="Times New Roman" w:hAnsi="Times New Roman" w:cs="Times New Roman"/>
                <w:color w:val="222222"/>
                <w:sz w:val="18"/>
                <w:szCs w:val="18"/>
                <w:shd w:val="clear" w:color="auto" w:fill="FFFFFF"/>
              </w:rPr>
            </w:pPr>
          </w:p>
          <w:p w14:paraId="03985D11" w14:textId="77777777" w:rsidR="00BD2D24" w:rsidRPr="007F6FD3" w:rsidRDefault="00BD2D24" w:rsidP="00282EF2">
            <w:pPr>
              <w:rPr>
                <w:rFonts w:ascii="Times New Roman" w:hAnsi="Times New Roman" w:cs="Times New Roman"/>
                <w:color w:val="222222"/>
                <w:sz w:val="18"/>
                <w:szCs w:val="18"/>
                <w:shd w:val="clear" w:color="auto" w:fill="FFFFFF"/>
              </w:rPr>
            </w:pPr>
          </w:p>
          <w:p w14:paraId="07370116" w14:textId="77777777" w:rsidR="00BD2D24" w:rsidRPr="007F6FD3" w:rsidRDefault="00BD2D24" w:rsidP="00282EF2">
            <w:pPr>
              <w:rPr>
                <w:rFonts w:ascii="Times New Roman" w:hAnsi="Times New Roman" w:cs="Times New Roman"/>
                <w:color w:val="222222"/>
                <w:sz w:val="18"/>
                <w:szCs w:val="18"/>
                <w:shd w:val="clear" w:color="auto" w:fill="FFFFFF"/>
              </w:rPr>
            </w:pPr>
          </w:p>
          <w:p w14:paraId="64316D66" w14:textId="77777777" w:rsidR="00BD2D24" w:rsidRPr="007F6FD3" w:rsidRDefault="00BD2D24" w:rsidP="00282EF2">
            <w:pPr>
              <w:rPr>
                <w:rFonts w:ascii="Times New Roman" w:hAnsi="Times New Roman" w:cs="Times New Roman"/>
                <w:color w:val="222222"/>
                <w:sz w:val="18"/>
                <w:szCs w:val="18"/>
                <w:shd w:val="clear" w:color="auto" w:fill="FFFFFF"/>
              </w:rPr>
            </w:pPr>
          </w:p>
          <w:p w14:paraId="573EDC0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Connectivity and Transport</w:t>
            </w:r>
          </w:p>
        </w:tc>
        <w:tc>
          <w:tcPr>
            <w:tcW w:w="2281" w:type="dxa"/>
          </w:tcPr>
          <w:p w14:paraId="218C3A6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Site Selection, Location and Urban Ecosystems</w:t>
            </w:r>
          </w:p>
        </w:tc>
        <w:tc>
          <w:tcPr>
            <w:tcW w:w="5244" w:type="dxa"/>
          </w:tcPr>
          <w:p w14:paraId="1BA897C6"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Urban Accessibility (2/3)</w:t>
            </w:r>
          </w:p>
        </w:tc>
      </w:tr>
      <w:tr w:rsidR="00BD2D24" w:rsidRPr="007F6FD3" w14:paraId="1C523EB7" w14:textId="77777777" w:rsidTr="00282EF2">
        <w:tc>
          <w:tcPr>
            <w:tcW w:w="1825" w:type="dxa"/>
            <w:vMerge/>
          </w:tcPr>
          <w:p w14:paraId="1ACDC0F5"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627032DF"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Compact Development and Walkability</w:t>
            </w:r>
          </w:p>
        </w:tc>
        <w:tc>
          <w:tcPr>
            <w:tcW w:w="5244" w:type="dxa"/>
          </w:tcPr>
          <w:p w14:paraId="055C73E0"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Change in Behaviours and Health Benefits (2/3)</w:t>
            </w:r>
          </w:p>
          <w:p w14:paraId="46D60A34"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519B45E2" w14:textId="77777777" w:rsidTr="00282EF2">
        <w:tc>
          <w:tcPr>
            <w:tcW w:w="1825" w:type="dxa"/>
            <w:vMerge/>
          </w:tcPr>
          <w:p w14:paraId="1A3CB372"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25BCE26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A462F8E"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The 15-minute Neighbourhood and City (2/3)</w:t>
            </w:r>
          </w:p>
        </w:tc>
      </w:tr>
      <w:tr w:rsidR="00BD2D24" w:rsidRPr="007F6FD3" w14:paraId="36A5FBAA" w14:textId="77777777" w:rsidTr="00282EF2">
        <w:tc>
          <w:tcPr>
            <w:tcW w:w="1825" w:type="dxa"/>
            <w:vMerge/>
          </w:tcPr>
          <w:p w14:paraId="4CD4CD23"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1ACE8FFC"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017668FA"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Safe, Walkable, Liveable Streets, Car-free Centres and Mobility Hubs (3/3)</w:t>
            </w:r>
          </w:p>
        </w:tc>
      </w:tr>
      <w:tr w:rsidR="00BD2D24" w:rsidRPr="007F6FD3" w14:paraId="366A2524" w14:textId="77777777" w:rsidTr="00282EF2">
        <w:tc>
          <w:tcPr>
            <w:tcW w:w="1825" w:type="dxa"/>
            <w:vMerge/>
          </w:tcPr>
          <w:p w14:paraId="18B46F1F"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5D17A657"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6F554CA4"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Complete Streets and Curbside Management (2/3)</w:t>
            </w:r>
          </w:p>
        </w:tc>
      </w:tr>
      <w:tr w:rsidR="00BD2D24" w:rsidRPr="007F6FD3" w14:paraId="3953A2C9" w14:textId="77777777" w:rsidTr="00282EF2">
        <w:tc>
          <w:tcPr>
            <w:tcW w:w="1825" w:type="dxa"/>
            <w:vMerge/>
          </w:tcPr>
          <w:p w14:paraId="211FAFC5"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57A6DC4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Regional and Local Infrastructure and Planning</w:t>
            </w:r>
          </w:p>
        </w:tc>
        <w:tc>
          <w:tcPr>
            <w:tcW w:w="5244" w:type="dxa"/>
          </w:tcPr>
          <w:p w14:paraId="375E579B"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Sustainable Land Use Planning (2/3)</w:t>
            </w:r>
          </w:p>
        </w:tc>
      </w:tr>
      <w:tr w:rsidR="00BD2D24" w:rsidRPr="007F6FD3" w14:paraId="5B33C6E9" w14:textId="77777777" w:rsidTr="00282EF2">
        <w:tc>
          <w:tcPr>
            <w:tcW w:w="1825" w:type="dxa"/>
            <w:vMerge/>
          </w:tcPr>
          <w:p w14:paraId="5898CBD0"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78CFDFBF"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9C7A5E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Shifts in Infrastructure Modes (2/3)</w:t>
            </w:r>
          </w:p>
        </w:tc>
      </w:tr>
      <w:tr w:rsidR="00BD2D24" w:rsidRPr="007F6FD3" w14:paraId="4F1D4C96" w14:textId="77777777" w:rsidTr="00282EF2">
        <w:tc>
          <w:tcPr>
            <w:tcW w:w="1825" w:type="dxa"/>
            <w:vMerge/>
          </w:tcPr>
          <w:p w14:paraId="6C62C37D"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val="restart"/>
          </w:tcPr>
          <w:p w14:paraId="23F2935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Low Carbon Transport and Multimodal Transportation Networks</w:t>
            </w:r>
          </w:p>
        </w:tc>
        <w:tc>
          <w:tcPr>
            <w:tcW w:w="5244" w:type="dxa"/>
          </w:tcPr>
          <w:p w14:paraId="2C0C217D"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Flows and Capacity (3/3)</w:t>
            </w:r>
          </w:p>
          <w:p w14:paraId="686D95EB"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054628AD" w14:textId="77777777" w:rsidTr="00282EF2">
        <w:tc>
          <w:tcPr>
            <w:tcW w:w="1825" w:type="dxa"/>
            <w:vMerge/>
          </w:tcPr>
          <w:p w14:paraId="320FE5C4"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26EE70CA"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2469AE0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Active Travel (Walking, Cycling, etc.) (3/3)</w:t>
            </w:r>
          </w:p>
        </w:tc>
      </w:tr>
      <w:tr w:rsidR="00BD2D24" w:rsidRPr="007F6FD3" w14:paraId="5049C12A" w14:textId="77777777" w:rsidTr="00282EF2">
        <w:tc>
          <w:tcPr>
            <w:tcW w:w="1825" w:type="dxa"/>
            <w:vMerge/>
          </w:tcPr>
          <w:p w14:paraId="6F931810"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790F05E2"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5061BAD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Electric Vehicles and Charging Infrastructure (2/3)</w:t>
            </w:r>
          </w:p>
        </w:tc>
      </w:tr>
      <w:tr w:rsidR="00BD2D24" w:rsidRPr="007F6FD3" w14:paraId="0DB19F2E" w14:textId="77777777" w:rsidTr="00282EF2">
        <w:tc>
          <w:tcPr>
            <w:tcW w:w="1825" w:type="dxa"/>
            <w:vMerge/>
          </w:tcPr>
          <w:p w14:paraId="38845A2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vMerge/>
          </w:tcPr>
          <w:p w14:paraId="4883413D"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5244" w:type="dxa"/>
          </w:tcPr>
          <w:p w14:paraId="6E6AAE67"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Autonomous Vehicles (2/3)</w:t>
            </w:r>
          </w:p>
        </w:tc>
      </w:tr>
      <w:tr w:rsidR="00BD2D24" w:rsidRPr="007F6FD3" w14:paraId="7CA374F9" w14:textId="77777777" w:rsidTr="00282EF2">
        <w:tc>
          <w:tcPr>
            <w:tcW w:w="1825" w:type="dxa"/>
            <w:vMerge/>
          </w:tcPr>
          <w:p w14:paraId="723461A1"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2281" w:type="dxa"/>
          </w:tcPr>
          <w:p w14:paraId="5E9246FC"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Planning for Future of Transportation</w:t>
            </w:r>
          </w:p>
        </w:tc>
        <w:tc>
          <w:tcPr>
            <w:tcW w:w="5244" w:type="dxa"/>
          </w:tcPr>
          <w:p w14:paraId="2CBA282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Sustainability and Livability Planning Trends (2/3)</w:t>
            </w:r>
          </w:p>
        </w:tc>
      </w:tr>
    </w:tbl>
    <w:p w14:paraId="25CB6A9F" w14:textId="77777777" w:rsidR="00BD2D24" w:rsidRDefault="00BD2D24" w:rsidP="00BD2D24">
      <w:pPr>
        <w:rPr>
          <w:rFonts w:ascii="Times New Roman" w:hAnsi="Times New Roman" w:cs="Times New Roman"/>
          <w:color w:val="222222"/>
          <w:sz w:val="22"/>
          <w:szCs w:val="22"/>
          <w:shd w:val="clear" w:color="auto" w:fill="FFFFFF"/>
        </w:rPr>
      </w:pPr>
    </w:p>
    <w:p w14:paraId="4195B063" w14:textId="77777777" w:rsidR="00346DF4" w:rsidRDefault="00346DF4" w:rsidP="00BD2D24">
      <w:pPr>
        <w:rPr>
          <w:rFonts w:ascii="Times New Roman" w:hAnsi="Times New Roman" w:cs="Times New Roman"/>
          <w:color w:val="222222"/>
          <w:sz w:val="22"/>
          <w:szCs w:val="22"/>
          <w:shd w:val="clear" w:color="auto" w:fill="FFFFFF"/>
        </w:rPr>
      </w:pPr>
    </w:p>
    <w:p w14:paraId="63C35CE4" w14:textId="77777777" w:rsidR="00346DF4" w:rsidRPr="00346DF4" w:rsidRDefault="00346DF4" w:rsidP="00BD2D24">
      <w:pPr>
        <w:rPr>
          <w:rFonts w:ascii="Times New Roman" w:hAnsi="Times New Roman" w:cs="Times New Roman"/>
          <w:color w:val="222222"/>
          <w:sz w:val="22"/>
          <w:szCs w:val="22"/>
          <w:shd w:val="clear" w:color="auto" w:fill="FFFFFF"/>
        </w:rPr>
      </w:pPr>
    </w:p>
    <w:p w14:paraId="07C61A7A" w14:textId="45258E4A" w:rsidR="00BD2D24" w:rsidRPr="007F6FD3" w:rsidRDefault="00BD2D24" w:rsidP="00346DF4">
      <w:pPr>
        <w:spacing w:after="120"/>
        <w:rPr>
          <w:rFonts w:ascii="Times New Roman" w:hAnsi="Times New Roman" w:cs="Times New Roman"/>
          <w:i/>
          <w:iCs/>
          <w:color w:val="222222"/>
          <w:sz w:val="18"/>
          <w:szCs w:val="18"/>
          <w:shd w:val="clear" w:color="auto" w:fill="FFFFFF"/>
        </w:rPr>
      </w:pPr>
      <w:r w:rsidRPr="00346DF4">
        <w:rPr>
          <w:rFonts w:ascii="Times New Roman" w:hAnsi="Times New Roman" w:cs="Times New Roman"/>
          <w:b/>
          <w:bCs/>
          <w:color w:val="222222"/>
          <w:sz w:val="22"/>
          <w:szCs w:val="22"/>
          <w:shd w:val="clear" w:color="auto" w:fill="FFFFFF"/>
        </w:rPr>
        <w:t>Table 4</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Teaching Resources for mandatory transportation engineering courses</w:t>
      </w:r>
    </w:p>
    <w:tbl>
      <w:tblPr>
        <w:tblStyle w:val="TableGrid"/>
        <w:tblW w:w="0" w:type="auto"/>
        <w:tblLook w:val="04A0" w:firstRow="1" w:lastRow="0" w:firstColumn="1" w:lastColumn="0" w:noHBand="0" w:noVBand="1"/>
      </w:tblPr>
      <w:tblGrid>
        <w:gridCol w:w="1283"/>
        <w:gridCol w:w="3390"/>
        <w:gridCol w:w="4677"/>
      </w:tblGrid>
      <w:tr w:rsidR="00BD2D24" w:rsidRPr="007F6FD3" w14:paraId="195AE35F" w14:textId="77777777" w:rsidTr="00282EF2">
        <w:tc>
          <w:tcPr>
            <w:tcW w:w="1283" w:type="dxa"/>
          </w:tcPr>
          <w:p w14:paraId="55F25D16" w14:textId="77777777" w:rsidR="00BD2D24" w:rsidRPr="007F6FD3" w:rsidRDefault="00BD2D24" w:rsidP="00282EF2">
            <w:pPr>
              <w:rPr>
                <w:rFonts w:ascii="Times New Roman" w:hAnsi="Times New Roman" w:cs="Times New Roman"/>
                <w:color w:val="222222"/>
                <w:sz w:val="18"/>
                <w:szCs w:val="18"/>
                <w:shd w:val="clear" w:color="auto" w:fill="FFFFFF"/>
              </w:rPr>
            </w:pPr>
          </w:p>
        </w:tc>
        <w:tc>
          <w:tcPr>
            <w:tcW w:w="3390" w:type="dxa"/>
          </w:tcPr>
          <w:p w14:paraId="4DE9F99F"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University of Manitoba: Transportation Engineering Design</w:t>
            </w:r>
          </w:p>
        </w:tc>
        <w:tc>
          <w:tcPr>
            <w:tcW w:w="4677" w:type="dxa"/>
          </w:tcPr>
          <w:p w14:paraId="241A206E"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UBC Okanagan: Introduction to Transportation Engineering</w:t>
            </w:r>
          </w:p>
        </w:tc>
      </w:tr>
      <w:tr w:rsidR="00BD2D24" w:rsidRPr="007F6FD3" w14:paraId="00F0D04B" w14:textId="77777777" w:rsidTr="00282EF2">
        <w:tc>
          <w:tcPr>
            <w:tcW w:w="1283" w:type="dxa"/>
          </w:tcPr>
          <w:p w14:paraId="4ED16AF5"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Software</w:t>
            </w:r>
          </w:p>
        </w:tc>
        <w:tc>
          <w:tcPr>
            <w:tcW w:w="3390" w:type="dxa"/>
          </w:tcPr>
          <w:p w14:paraId="530122BA"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Streetmix.net</w:t>
            </w:r>
          </w:p>
        </w:tc>
        <w:tc>
          <w:tcPr>
            <w:tcW w:w="4677" w:type="dxa"/>
          </w:tcPr>
          <w:p w14:paraId="6D9E1EB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ArcGIS</w:t>
            </w:r>
          </w:p>
          <w:p w14:paraId="660D8149"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Envision</w:t>
            </w:r>
          </w:p>
          <w:p w14:paraId="2F25C4E2"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Railway Systems Engineering</w:t>
            </w:r>
          </w:p>
          <w:p w14:paraId="56FED323"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SIDRA</w:t>
            </w:r>
          </w:p>
          <w:p w14:paraId="08F6D908"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Nacto.org website for complete streets</w:t>
            </w:r>
          </w:p>
        </w:tc>
      </w:tr>
      <w:tr w:rsidR="00BD2D24" w:rsidRPr="007F6FD3" w14:paraId="4B1CCFD8" w14:textId="77777777" w:rsidTr="00282EF2">
        <w:tc>
          <w:tcPr>
            <w:tcW w:w="1283" w:type="dxa"/>
          </w:tcPr>
          <w:p w14:paraId="31736C31"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Literature</w:t>
            </w:r>
          </w:p>
        </w:tc>
        <w:tc>
          <w:tcPr>
            <w:tcW w:w="3390" w:type="dxa"/>
          </w:tcPr>
          <w:p w14:paraId="340A6E51"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Smart Growth America’s Complete Streets Literature</w:t>
            </w:r>
          </w:p>
          <w:p w14:paraId="0F36E897"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https://smartgrowthamerica.org/resources/</w:t>
            </w:r>
          </w:p>
        </w:tc>
        <w:tc>
          <w:tcPr>
            <w:tcW w:w="4677" w:type="dxa"/>
          </w:tcPr>
          <w:p w14:paraId="4885ABCE" w14:textId="77777777" w:rsidR="00BD2D24" w:rsidRPr="007F6FD3" w:rsidRDefault="00BD2D24" w:rsidP="00282EF2">
            <w:pPr>
              <w:rPr>
                <w:rFonts w:ascii="Times New Roman" w:hAnsi="Times New Roman" w:cs="Times New Roman"/>
                <w:color w:val="222222"/>
                <w:sz w:val="18"/>
                <w:szCs w:val="18"/>
                <w:shd w:val="clear" w:color="auto" w:fill="FFFFFF"/>
              </w:rPr>
            </w:pPr>
          </w:p>
        </w:tc>
      </w:tr>
      <w:tr w:rsidR="00BD2D24" w:rsidRPr="007F6FD3" w14:paraId="1EC53BFB" w14:textId="77777777" w:rsidTr="00282EF2">
        <w:tc>
          <w:tcPr>
            <w:tcW w:w="1283" w:type="dxa"/>
          </w:tcPr>
          <w:p w14:paraId="2B5E7713" w14:textId="77777777" w:rsidR="00BD2D24" w:rsidRPr="007F6FD3" w:rsidRDefault="00BD2D24" w:rsidP="00282EF2">
            <w:pPr>
              <w:rPr>
                <w:rFonts w:ascii="Times New Roman" w:hAnsi="Times New Roman" w:cs="Times New Roman"/>
                <w:b/>
                <w:bCs/>
                <w:color w:val="222222"/>
                <w:sz w:val="18"/>
                <w:szCs w:val="18"/>
                <w:shd w:val="clear" w:color="auto" w:fill="FFFFFF"/>
              </w:rPr>
            </w:pPr>
            <w:r w:rsidRPr="007F6FD3">
              <w:rPr>
                <w:rFonts w:ascii="Times New Roman" w:hAnsi="Times New Roman" w:cs="Times New Roman"/>
                <w:b/>
                <w:bCs/>
                <w:color w:val="222222"/>
                <w:sz w:val="18"/>
                <w:szCs w:val="18"/>
                <w:shd w:val="clear" w:color="auto" w:fill="FFFFFF"/>
              </w:rPr>
              <w:t>Projects</w:t>
            </w:r>
          </w:p>
        </w:tc>
        <w:tc>
          <w:tcPr>
            <w:tcW w:w="3390" w:type="dxa"/>
          </w:tcPr>
          <w:p w14:paraId="620AD311"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A complete streets redesign and site design project</w:t>
            </w:r>
          </w:p>
        </w:tc>
        <w:tc>
          <w:tcPr>
            <w:tcW w:w="4677" w:type="dxa"/>
          </w:tcPr>
          <w:p w14:paraId="545011BC" w14:textId="77777777" w:rsidR="00BD2D24" w:rsidRPr="007F6FD3" w:rsidRDefault="00BD2D24" w:rsidP="00282EF2">
            <w:pPr>
              <w:rPr>
                <w:rFonts w:ascii="Times New Roman" w:hAnsi="Times New Roman" w:cs="Times New Roman"/>
                <w:color w:val="222222"/>
                <w:sz w:val="18"/>
                <w:szCs w:val="18"/>
                <w:shd w:val="clear" w:color="auto" w:fill="FFFFFF"/>
              </w:rPr>
            </w:pPr>
            <w:r w:rsidRPr="007F6FD3">
              <w:rPr>
                <w:rFonts w:ascii="Times New Roman" w:hAnsi="Times New Roman" w:cs="Times New Roman"/>
                <w:color w:val="222222"/>
                <w:sz w:val="18"/>
                <w:szCs w:val="18"/>
                <w:shd w:val="clear" w:color="auto" w:fill="FFFFFF"/>
              </w:rPr>
              <w:t xml:space="preserve">A traffic calming/sustainable transportation engineering analysis project based on where the student lives, works, plays, and learns. It involves trip diaries, transport economics, transport safety planning, and sustainable transport. Students look at the problem from their perspective to consider what is relevant to quality of life, health, safety, and environment and propose solutions. </w:t>
            </w:r>
          </w:p>
        </w:tc>
      </w:tr>
    </w:tbl>
    <w:p w14:paraId="0F9AC821" w14:textId="77777777" w:rsidR="00BD2D24" w:rsidRPr="007A0B2E" w:rsidRDefault="00BD2D24" w:rsidP="00BD2D24">
      <w:pPr>
        <w:rPr>
          <w:rFonts w:ascii="Times New Roman" w:hAnsi="Times New Roman" w:cs="Times New Roman"/>
          <w:color w:val="222222"/>
          <w:sz w:val="22"/>
          <w:szCs w:val="22"/>
          <w:shd w:val="clear" w:color="auto" w:fill="FFFFFF"/>
        </w:rPr>
      </w:pPr>
    </w:p>
    <w:p w14:paraId="3FFC5974" w14:textId="77777777" w:rsidR="00BD2D24" w:rsidRDefault="00BD2D24" w:rsidP="00BD2D24">
      <w:pPr>
        <w:rPr>
          <w:rFonts w:ascii="Times New Roman" w:hAnsi="Times New Roman" w:cs="Times New Roman"/>
          <w:color w:val="222222"/>
          <w:sz w:val="22"/>
          <w:szCs w:val="22"/>
          <w:shd w:val="clear" w:color="auto" w:fill="FFFFFF"/>
        </w:rPr>
      </w:pPr>
    </w:p>
    <w:p w14:paraId="7638D083" w14:textId="77777777" w:rsidR="00346DF4" w:rsidRPr="007A0B2E" w:rsidRDefault="00346DF4" w:rsidP="00BD2D24">
      <w:pPr>
        <w:rPr>
          <w:rFonts w:ascii="Times New Roman" w:hAnsi="Times New Roman" w:cs="Times New Roman"/>
          <w:color w:val="222222"/>
          <w:sz w:val="22"/>
          <w:szCs w:val="22"/>
          <w:shd w:val="clear" w:color="auto" w:fill="FFFFFF"/>
        </w:rPr>
      </w:pPr>
    </w:p>
    <w:p w14:paraId="4F008B36" w14:textId="6741F68C" w:rsidR="00BD2D24" w:rsidRPr="00550FA9" w:rsidRDefault="00BD2D24" w:rsidP="00550FA9">
      <w:pPr>
        <w:spacing w:after="120"/>
        <w:rPr>
          <w:rFonts w:ascii="Times New Roman" w:hAnsi="Times New Roman" w:cs="Times New Roman"/>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Table 5</w:t>
      </w:r>
      <w:r w:rsidR="00550FA9" w:rsidRPr="00550FA9">
        <w:rPr>
          <w:rFonts w:ascii="Times New Roman" w:hAnsi="Times New Roman" w:cs="Times New Roman"/>
          <w:color w:val="222222"/>
          <w:sz w:val="22"/>
          <w:szCs w:val="22"/>
          <w:shd w:val="clear" w:color="auto" w:fill="FFFFFF"/>
        </w:rPr>
        <w:t xml:space="preserve"> -</w:t>
      </w:r>
      <w:r w:rsidRPr="00550FA9">
        <w:rPr>
          <w:rFonts w:ascii="Times New Roman" w:hAnsi="Times New Roman" w:cs="Times New Roman"/>
          <w:color w:val="222222"/>
          <w:sz w:val="22"/>
          <w:szCs w:val="22"/>
          <w:shd w:val="clear" w:color="auto" w:fill="FFFFFF"/>
        </w:rPr>
        <w:t xml:space="preserve"> Coverage of climate change topics in mandatory structural engineering courses</w:t>
      </w:r>
    </w:p>
    <w:tbl>
      <w:tblPr>
        <w:tblStyle w:val="TableGrid"/>
        <w:tblW w:w="0" w:type="auto"/>
        <w:tblLook w:val="04A0" w:firstRow="1" w:lastRow="0" w:firstColumn="1" w:lastColumn="0" w:noHBand="0" w:noVBand="1"/>
      </w:tblPr>
      <w:tblGrid>
        <w:gridCol w:w="3116"/>
        <w:gridCol w:w="3117"/>
        <w:gridCol w:w="3117"/>
      </w:tblGrid>
      <w:tr w:rsidR="00BD2D24" w:rsidRPr="007A0B2E" w14:paraId="009EE135" w14:textId="77777777" w:rsidTr="00282EF2">
        <w:trPr>
          <w:trHeight w:val="63"/>
        </w:trPr>
        <w:tc>
          <w:tcPr>
            <w:tcW w:w="3116" w:type="dxa"/>
          </w:tcPr>
          <w:p w14:paraId="62E968D0"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Theme</w:t>
            </w:r>
          </w:p>
        </w:tc>
        <w:tc>
          <w:tcPr>
            <w:tcW w:w="3117" w:type="dxa"/>
          </w:tcPr>
          <w:p w14:paraId="2F66D75E"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Subtheme</w:t>
            </w:r>
          </w:p>
        </w:tc>
        <w:tc>
          <w:tcPr>
            <w:tcW w:w="3117" w:type="dxa"/>
          </w:tcPr>
          <w:p w14:paraId="176108E4" w14:textId="77777777" w:rsidR="00BD2D24" w:rsidRPr="00550FA9" w:rsidRDefault="00BD2D24" w:rsidP="00282EF2">
            <w:pPr>
              <w:rPr>
                <w:rFonts w:ascii="Times New Roman" w:hAnsi="Times New Roman" w:cs="Times New Roman"/>
                <w:b/>
                <w:bCs/>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Topic</w:t>
            </w:r>
          </w:p>
        </w:tc>
      </w:tr>
      <w:tr w:rsidR="00BD2D24" w:rsidRPr="00550FA9" w14:paraId="4444BAA8" w14:textId="77777777" w:rsidTr="00282EF2">
        <w:tc>
          <w:tcPr>
            <w:tcW w:w="3116" w:type="dxa"/>
          </w:tcPr>
          <w:p w14:paraId="6A32619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Global Context and Fundamentals</w:t>
            </w:r>
          </w:p>
          <w:p w14:paraId="29D654D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E828F6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Resource Use</w:t>
            </w:r>
          </w:p>
          <w:p w14:paraId="11C36810"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07BEFE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Resource Use and Management (2/4)</w:t>
            </w:r>
          </w:p>
          <w:p w14:paraId="7DAF2C55"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87A0684" w14:textId="77777777" w:rsidTr="00282EF2">
        <w:tc>
          <w:tcPr>
            <w:tcW w:w="3116" w:type="dxa"/>
            <w:vMerge w:val="restart"/>
          </w:tcPr>
          <w:p w14:paraId="1BB9899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Built Environment Context</w:t>
            </w:r>
          </w:p>
          <w:p w14:paraId="37E00F11"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vMerge w:val="restart"/>
          </w:tcPr>
          <w:p w14:paraId="29AED54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Impacts and Drivers of the Built Environment</w:t>
            </w:r>
          </w:p>
          <w:p w14:paraId="33388698"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A90367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Consumption and Production, Scale, Balance, and Monitoring (2/4)</w:t>
            </w:r>
          </w:p>
          <w:p w14:paraId="2986EE8B"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5296BBDC" w14:textId="77777777" w:rsidTr="00282EF2">
        <w:tc>
          <w:tcPr>
            <w:tcW w:w="3116" w:type="dxa"/>
            <w:vMerge/>
          </w:tcPr>
          <w:p w14:paraId="3C58BC63"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vMerge/>
          </w:tcPr>
          <w:p w14:paraId="333FF1E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3730709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Building Whole Life and Product Life Cycles (2/4)</w:t>
            </w:r>
          </w:p>
          <w:p w14:paraId="585BBE0C"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C4FF647" w14:textId="77777777" w:rsidTr="00282EF2">
        <w:tc>
          <w:tcPr>
            <w:tcW w:w="3116" w:type="dxa"/>
          </w:tcPr>
          <w:p w14:paraId="7BB1B72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Common Threads</w:t>
            </w:r>
          </w:p>
          <w:p w14:paraId="6BCCDB10"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2CFCEB2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Building Safety</w:t>
            </w:r>
          </w:p>
          <w:p w14:paraId="7DD4FD44"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6F05275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Fire &amp; Life Safety and Sustainability in the Built Environment (2/4)</w:t>
            </w:r>
          </w:p>
          <w:p w14:paraId="33C233F4"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2C6F2C93" w14:textId="77777777" w:rsidTr="00282EF2">
        <w:tc>
          <w:tcPr>
            <w:tcW w:w="3116" w:type="dxa"/>
            <w:vMerge w:val="restart"/>
          </w:tcPr>
          <w:p w14:paraId="62A7C51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Circular Economy</w:t>
            </w:r>
          </w:p>
          <w:p w14:paraId="59406E73"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7DA17F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Resource Efficiency and Geographic Implications </w:t>
            </w:r>
          </w:p>
          <w:p w14:paraId="24D6C8BC"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5EDF91E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Choice of Construction Methods (2/4)</w:t>
            </w:r>
          </w:p>
          <w:p w14:paraId="41EC9725"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2847D08C" w14:textId="77777777" w:rsidTr="00282EF2">
        <w:tc>
          <w:tcPr>
            <w:tcW w:w="3116" w:type="dxa"/>
            <w:vMerge/>
          </w:tcPr>
          <w:p w14:paraId="400DDDD7"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6F04642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Designing for Change (Flexibility and Adaptability) and Regeneration</w:t>
            </w:r>
          </w:p>
          <w:p w14:paraId="168357AF"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47C77F8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Designing for Adaptability (for a Change of Use and Climate), Durability and Resilience (2/4)</w:t>
            </w:r>
          </w:p>
          <w:p w14:paraId="4B737B23"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7378F7A5" w14:textId="77777777" w:rsidTr="00282EF2">
        <w:tc>
          <w:tcPr>
            <w:tcW w:w="3116" w:type="dxa"/>
            <w:vMerge/>
          </w:tcPr>
          <w:p w14:paraId="661854BD"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4E77B43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and Health Impacts of Materials and Waste</w:t>
            </w:r>
          </w:p>
          <w:p w14:paraId="614AA9B4"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085D4FE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Carbon Impact (Recycle Content, Recyclability, Bio-based and Biogenic Materials) (2/4)</w:t>
            </w:r>
          </w:p>
          <w:p w14:paraId="7ECF583C"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132912D1" w14:textId="77777777" w:rsidTr="00282EF2">
        <w:tc>
          <w:tcPr>
            <w:tcW w:w="3116" w:type="dxa"/>
          </w:tcPr>
          <w:p w14:paraId="02C16CE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Energy and Carbon</w:t>
            </w:r>
          </w:p>
          <w:p w14:paraId="517BAC6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117" w:type="dxa"/>
          </w:tcPr>
          <w:p w14:paraId="109237D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Active Design: Environmental Systems and Technologies</w:t>
            </w:r>
          </w:p>
        </w:tc>
        <w:tc>
          <w:tcPr>
            <w:tcW w:w="3117" w:type="dxa"/>
          </w:tcPr>
          <w:p w14:paraId="547477E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Low Carbon and Renewable Energy Supply (2/4)</w:t>
            </w:r>
          </w:p>
        </w:tc>
      </w:tr>
    </w:tbl>
    <w:p w14:paraId="29C3A85B" w14:textId="77777777" w:rsidR="00BD2D24" w:rsidRDefault="00BD2D24" w:rsidP="00BD2D24">
      <w:pPr>
        <w:rPr>
          <w:rFonts w:ascii="Times New Roman" w:hAnsi="Times New Roman" w:cs="Times New Roman"/>
          <w:color w:val="222222"/>
          <w:sz w:val="18"/>
          <w:szCs w:val="18"/>
          <w:shd w:val="clear" w:color="auto" w:fill="FFFFFF"/>
        </w:rPr>
      </w:pPr>
    </w:p>
    <w:p w14:paraId="62BF6717" w14:textId="77777777" w:rsidR="00346DF4" w:rsidRPr="00550FA9" w:rsidRDefault="00346DF4" w:rsidP="00BD2D24">
      <w:pPr>
        <w:rPr>
          <w:rFonts w:ascii="Times New Roman" w:hAnsi="Times New Roman" w:cs="Times New Roman"/>
          <w:color w:val="222222"/>
          <w:sz w:val="18"/>
          <w:szCs w:val="18"/>
          <w:shd w:val="clear" w:color="auto" w:fill="FFFFFF"/>
        </w:rPr>
      </w:pPr>
    </w:p>
    <w:p w14:paraId="521E6906" w14:textId="77777777" w:rsidR="00BD2D24" w:rsidRPr="00550FA9" w:rsidRDefault="00BD2D24" w:rsidP="00BD2D24">
      <w:pPr>
        <w:rPr>
          <w:rFonts w:ascii="Times New Roman" w:hAnsi="Times New Roman" w:cs="Times New Roman"/>
          <w:color w:val="222222"/>
          <w:sz w:val="18"/>
          <w:szCs w:val="18"/>
          <w:shd w:val="clear" w:color="auto" w:fill="FFFFFF"/>
        </w:rPr>
      </w:pPr>
    </w:p>
    <w:p w14:paraId="73AFED55" w14:textId="671C4B53"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 xml:space="preserve">Table </w:t>
      </w:r>
      <w:r w:rsidR="00346DF4" w:rsidRPr="00346DF4">
        <w:rPr>
          <w:rFonts w:ascii="Times New Roman" w:hAnsi="Times New Roman" w:cs="Times New Roman"/>
          <w:b/>
          <w:bCs/>
          <w:color w:val="222222"/>
          <w:sz w:val="22"/>
          <w:szCs w:val="22"/>
          <w:shd w:val="clear" w:color="auto" w:fill="FFFFFF"/>
        </w:rPr>
        <w:t>6</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mandatory engineering economics courses</w:t>
      </w:r>
    </w:p>
    <w:tbl>
      <w:tblPr>
        <w:tblStyle w:val="TableGrid"/>
        <w:tblW w:w="0" w:type="auto"/>
        <w:tblLook w:val="04A0" w:firstRow="1" w:lastRow="0" w:firstColumn="1" w:lastColumn="0" w:noHBand="0" w:noVBand="1"/>
      </w:tblPr>
      <w:tblGrid>
        <w:gridCol w:w="990"/>
        <w:gridCol w:w="3683"/>
        <w:gridCol w:w="4677"/>
      </w:tblGrid>
      <w:tr w:rsidR="00BD2D24" w:rsidRPr="00550FA9" w14:paraId="413716A1" w14:textId="77777777" w:rsidTr="00282EF2">
        <w:tc>
          <w:tcPr>
            <w:tcW w:w="990" w:type="dxa"/>
          </w:tcPr>
          <w:p w14:paraId="3F30D422"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683" w:type="dxa"/>
          </w:tcPr>
          <w:p w14:paraId="4F46F8BD"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University of Toronto: Engineering Economics and Decision Making</w:t>
            </w:r>
          </w:p>
        </w:tc>
        <w:tc>
          <w:tcPr>
            <w:tcW w:w="4677" w:type="dxa"/>
          </w:tcPr>
          <w:p w14:paraId="70C1431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UBC Okanagan: Engineering Economics</w:t>
            </w:r>
          </w:p>
        </w:tc>
      </w:tr>
      <w:tr w:rsidR="00BD2D24" w:rsidRPr="00550FA9" w14:paraId="61A4AE7A" w14:textId="77777777" w:rsidTr="00282EF2">
        <w:tc>
          <w:tcPr>
            <w:tcW w:w="990" w:type="dxa"/>
          </w:tcPr>
          <w:p w14:paraId="796BF98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Projects</w:t>
            </w:r>
          </w:p>
        </w:tc>
        <w:tc>
          <w:tcPr>
            <w:tcW w:w="3683" w:type="dxa"/>
          </w:tcPr>
          <w:p w14:paraId="3E507E1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Although an economics project at its core, students are asked to compare a wind farm to a natural gas plant. Climate change is integrated into the project by requiring students to consider CO2 emissions. </w:t>
            </w:r>
          </w:p>
          <w:p w14:paraId="3103293B"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6151783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Weekly debates. Topics include: </w:t>
            </w:r>
          </w:p>
          <w:p w14:paraId="0D7E20F7"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Canada should opt out of COP21.</w:t>
            </w:r>
          </w:p>
          <w:p w14:paraId="3AC359AE"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Site C dam should NOT be built.</w:t>
            </w:r>
          </w:p>
          <w:p w14:paraId="735439A8"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Net-zero and passive building designs should be an engineering design code requirement.</w:t>
            </w:r>
          </w:p>
          <w:p w14:paraId="0134CCE2" w14:textId="77777777" w:rsidR="00BD2D24" w:rsidRPr="00550FA9" w:rsidRDefault="00BD2D24" w:rsidP="00BD2D24">
            <w:pPr>
              <w:pStyle w:val="ListParagraph"/>
              <w:numPr>
                <w:ilvl w:val="0"/>
                <w:numId w:val="2"/>
              </w:num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An Okanagan Valley all-electric semi-highspeed regional passenger railway, running between Oroville and Kamloops, makes sense.</w:t>
            </w:r>
          </w:p>
        </w:tc>
      </w:tr>
    </w:tbl>
    <w:p w14:paraId="05C656E4" w14:textId="77777777" w:rsidR="00BD2D24" w:rsidRPr="007A0B2E" w:rsidRDefault="00BD2D24" w:rsidP="00BD2D24">
      <w:pPr>
        <w:rPr>
          <w:rFonts w:ascii="Times New Roman" w:hAnsi="Times New Roman" w:cs="Times New Roman"/>
          <w:i/>
          <w:iCs/>
          <w:color w:val="222222"/>
          <w:sz w:val="22"/>
          <w:szCs w:val="22"/>
          <w:shd w:val="clear" w:color="auto" w:fill="FFFFFF"/>
        </w:rPr>
      </w:pPr>
    </w:p>
    <w:p w14:paraId="25001C3B" w14:textId="77777777" w:rsidR="00BD2D24" w:rsidRPr="007A0B2E" w:rsidRDefault="00BD2D24" w:rsidP="00BD2D24">
      <w:pPr>
        <w:rPr>
          <w:rFonts w:ascii="Times New Roman" w:hAnsi="Times New Roman" w:cs="Times New Roman"/>
          <w:i/>
          <w:iCs/>
          <w:color w:val="222222"/>
          <w:sz w:val="22"/>
          <w:szCs w:val="22"/>
          <w:shd w:val="clear" w:color="auto" w:fill="FFFFFF"/>
        </w:rPr>
      </w:pPr>
    </w:p>
    <w:p w14:paraId="1047CE24" w14:textId="4F44D3E5" w:rsidR="00BD2D24" w:rsidRPr="00550FA9" w:rsidRDefault="00BD2D24" w:rsidP="00550FA9">
      <w:pPr>
        <w:spacing w:after="120"/>
        <w:rPr>
          <w:rFonts w:ascii="Times New Roman" w:hAnsi="Times New Roman" w:cs="Times New Roman"/>
          <w:b/>
          <w:bCs/>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 xml:space="preserve">Table </w:t>
      </w:r>
      <w:r w:rsidR="00550FA9" w:rsidRPr="00346DF4">
        <w:rPr>
          <w:rFonts w:ascii="Times New Roman" w:hAnsi="Times New Roman" w:cs="Times New Roman"/>
          <w:b/>
          <w:bCs/>
          <w:color w:val="222222"/>
          <w:sz w:val="22"/>
          <w:szCs w:val="22"/>
          <w:shd w:val="clear" w:color="auto" w:fill="FFFFFF"/>
        </w:rPr>
        <w:t>7</w:t>
      </w:r>
      <w:r w:rsidR="00550FA9" w:rsidRPr="00550FA9">
        <w:rPr>
          <w:rFonts w:ascii="Times New Roman" w:hAnsi="Times New Roman" w:cs="Times New Roman"/>
          <w:color w:val="222222"/>
          <w:sz w:val="22"/>
          <w:szCs w:val="22"/>
          <w:shd w:val="clear" w:color="auto" w:fill="FFFFFF"/>
        </w:rPr>
        <w:t xml:space="preserve"> - </w:t>
      </w:r>
      <w:r w:rsidRPr="00550FA9">
        <w:rPr>
          <w:rFonts w:ascii="Times New Roman" w:hAnsi="Times New Roman" w:cs="Times New Roman"/>
          <w:color w:val="222222"/>
          <w:sz w:val="22"/>
          <w:szCs w:val="22"/>
          <w:shd w:val="clear" w:color="auto" w:fill="FFFFFF"/>
        </w:rPr>
        <w:t xml:space="preserve">Climate change topic coverage in other mandatory courses </w:t>
      </w:r>
      <w:r w:rsidRPr="00550FA9">
        <w:rPr>
          <w:rFonts w:ascii="Times New Roman" w:hAnsi="Times New Roman" w:cs="Times New Roman"/>
          <w:b/>
          <w:bCs/>
          <w:color w:val="222222"/>
          <w:sz w:val="22"/>
          <w:szCs w:val="22"/>
          <w:shd w:val="clear" w:color="auto" w:fill="FFFFFF"/>
        </w:rPr>
        <w:t xml:space="preserve"> </w:t>
      </w:r>
    </w:p>
    <w:tbl>
      <w:tblPr>
        <w:tblStyle w:val="TableGrid"/>
        <w:tblW w:w="9350" w:type="dxa"/>
        <w:tblLook w:val="04A0" w:firstRow="1" w:lastRow="0" w:firstColumn="1" w:lastColumn="0" w:noHBand="0" w:noVBand="1"/>
      </w:tblPr>
      <w:tblGrid>
        <w:gridCol w:w="1451"/>
        <w:gridCol w:w="3222"/>
        <w:gridCol w:w="4677"/>
      </w:tblGrid>
      <w:tr w:rsidR="00BD2D24" w:rsidRPr="007A0B2E" w14:paraId="75DD2E4E" w14:textId="77777777" w:rsidTr="00282EF2">
        <w:tc>
          <w:tcPr>
            <w:tcW w:w="1451" w:type="dxa"/>
          </w:tcPr>
          <w:p w14:paraId="2DBBF23A"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1E4868EC"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5AEDF502"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550FA9" w14:paraId="0DA997E7" w14:textId="77777777" w:rsidTr="00282EF2">
        <w:tc>
          <w:tcPr>
            <w:tcW w:w="1451" w:type="dxa"/>
            <w:vMerge w:val="restart"/>
          </w:tcPr>
          <w:p w14:paraId="41466BB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Global Context and Fundamentals</w:t>
            </w:r>
          </w:p>
        </w:tc>
        <w:tc>
          <w:tcPr>
            <w:tcW w:w="3222" w:type="dxa"/>
          </w:tcPr>
          <w:p w14:paraId="459EE4E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Resource Use</w:t>
            </w:r>
          </w:p>
          <w:p w14:paraId="7BBF7BA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7BF8AA4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Socio-economic Implications of Irresponsible Resource Use (2/2)</w:t>
            </w:r>
          </w:p>
        </w:tc>
      </w:tr>
      <w:tr w:rsidR="00BD2D24" w:rsidRPr="00550FA9" w14:paraId="58C6C8D6" w14:textId="77777777" w:rsidTr="00282EF2">
        <w:tc>
          <w:tcPr>
            <w:tcW w:w="1451" w:type="dxa"/>
            <w:vMerge/>
          </w:tcPr>
          <w:p w14:paraId="3E352341"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796402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Climate Fundamentals: Systems Thinking</w:t>
            </w:r>
          </w:p>
        </w:tc>
        <w:tc>
          <w:tcPr>
            <w:tcW w:w="4677" w:type="dxa"/>
          </w:tcPr>
          <w:p w14:paraId="7A27828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Causes and Effects of Global Changes (2/2)</w:t>
            </w:r>
          </w:p>
        </w:tc>
      </w:tr>
      <w:tr w:rsidR="00BD2D24" w:rsidRPr="00550FA9" w14:paraId="7DA03479" w14:textId="77777777" w:rsidTr="00282EF2">
        <w:tc>
          <w:tcPr>
            <w:tcW w:w="1451" w:type="dxa"/>
            <w:vMerge/>
          </w:tcPr>
          <w:p w14:paraId="5D138D49"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522017A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3438AF0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Socioeconomic Drivers and Economic Consequences (2/2)</w:t>
            </w:r>
          </w:p>
        </w:tc>
      </w:tr>
      <w:tr w:rsidR="00BD2D24" w:rsidRPr="00550FA9" w14:paraId="7BB7EFFA" w14:textId="77777777" w:rsidTr="00282EF2">
        <w:tc>
          <w:tcPr>
            <w:tcW w:w="1451" w:type="dxa"/>
            <w:vMerge/>
          </w:tcPr>
          <w:p w14:paraId="060A135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tcPr>
          <w:p w14:paraId="4B950DE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Risks and Opportunities in a Net-Zero Economy</w:t>
            </w:r>
          </w:p>
        </w:tc>
        <w:tc>
          <w:tcPr>
            <w:tcW w:w="4677" w:type="dxa"/>
          </w:tcPr>
          <w:p w14:paraId="304254B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Circular Economy Implementation and Climate Positive Economy (2/2)</w:t>
            </w:r>
          </w:p>
        </w:tc>
      </w:tr>
      <w:tr w:rsidR="00BD2D24" w:rsidRPr="00550FA9" w14:paraId="2C04F864" w14:textId="77777777" w:rsidTr="00282EF2">
        <w:tc>
          <w:tcPr>
            <w:tcW w:w="1451" w:type="dxa"/>
            <w:vMerge w:val="restart"/>
          </w:tcPr>
          <w:p w14:paraId="5A7E365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Built Environment Context</w:t>
            </w:r>
          </w:p>
        </w:tc>
        <w:tc>
          <w:tcPr>
            <w:tcW w:w="3222" w:type="dxa"/>
            <w:vMerge w:val="restart"/>
          </w:tcPr>
          <w:p w14:paraId="36F69BDD"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2DC6505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Sustainable Consumption and Production, Scale, Balance and Monitoring (2/2)</w:t>
            </w:r>
          </w:p>
        </w:tc>
      </w:tr>
      <w:tr w:rsidR="00BD2D24" w:rsidRPr="00550FA9" w14:paraId="1B097320" w14:textId="77777777" w:rsidTr="00282EF2">
        <w:tc>
          <w:tcPr>
            <w:tcW w:w="1451" w:type="dxa"/>
            <w:vMerge/>
          </w:tcPr>
          <w:p w14:paraId="55B9E58D"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57A8282A"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6919BA3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Impacts on the External Environment (Land Use, Air, Soil, Water Pollution, Other Greenhouse Gases) (2/2)</w:t>
            </w:r>
          </w:p>
        </w:tc>
      </w:tr>
      <w:tr w:rsidR="00BD2D24" w:rsidRPr="00550FA9" w14:paraId="03254DC8" w14:textId="77777777" w:rsidTr="00282EF2">
        <w:tc>
          <w:tcPr>
            <w:tcW w:w="1451" w:type="dxa"/>
            <w:vMerge/>
          </w:tcPr>
          <w:p w14:paraId="54924D5E"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tcPr>
          <w:p w14:paraId="0BAEF89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Ethics and Value of Sustainability</w:t>
            </w:r>
          </w:p>
        </w:tc>
        <w:tc>
          <w:tcPr>
            <w:tcW w:w="4677" w:type="dxa"/>
          </w:tcPr>
          <w:p w14:paraId="5282E8A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Health, Wellbeing, Safety and Resilient Communities (2/2)</w:t>
            </w:r>
          </w:p>
        </w:tc>
      </w:tr>
      <w:tr w:rsidR="00BD2D24" w:rsidRPr="00550FA9" w14:paraId="18F4F161" w14:textId="77777777" w:rsidTr="00282EF2">
        <w:tc>
          <w:tcPr>
            <w:tcW w:w="1451" w:type="dxa"/>
          </w:tcPr>
          <w:p w14:paraId="49259AB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Common Threads</w:t>
            </w:r>
          </w:p>
        </w:tc>
        <w:tc>
          <w:tcPr>
            <w:tcW w:w="3222" w:type="dxa"/>
          </w:tcPr>
          <w:p w14:paraId="42AD4D0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Retrofit (Adaptation and Reuse)</w:t>
            </w:r>
          </w:p>
        </w:tc>
        <w:tc>
          <w:tcPr>
            <w:tcW w:w="4677" w:type="dxa"/>
          </w:tcPr>
          <w:p w14:paraId="0D6FE6C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Retrofit Primer: Scale, Urgency, Challenges and Opportunities (2/2)</w:t>
            </w:r>
          </w:p>
        </w:tc>
      </w:tr>
      <w:tr w:rsidR="00BD2D24" w:rsidRPr="00550FA9" w14:paraId="0C1B8F2A" w14:textId="77777777" w:rsidTr="00282EF2">
        <w:tc>
          <w:tcPr>
            <w:tcW w:w="1451" w:type="dxa"/>
          </w:tcPr>
          <w:p w14:paraId="07DCD99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Circular Economy </w:t>
            </w:r>
          </w:p>
        </w:tc>
        <w:tc>
          <w:tcPr>
            <w:tcW w:w="3222" w:type="dxa"/>
          </w:tcPr>
          <w:p w14:paraId="3E94A7B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Resource Efficiency and Geographic Implications</w:t>
            </w:r>
          </w:p>
        </w:tc>
        <w:tc>
          <w:tcPr>
            <w:tcW w:w="4677" w:type="dxa"/>
          </w:tcPr>
          <w:p w14:paraId="67F3B96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The </w:t>
            </w:r>
            <w:proofErr w:type="gramStart"/>
            <w:r w:rsidRPr="00550FA9">
              <w:rPr>
                <w:rFonts w:ascii="Times New Roman" w:hAnsi="Times New Roman" w:cs="Times New Roman"/>
                <w:color w:val="222222"/>
                <w:sz w:val="18"/>
                <w:szCs w:val="18"/>
                <w:shd w:val="clear" w:color="auto" w:fill="FFFFFF"/>
              </w:rPr>
              <w:t>R’s</w:t>
            </w:r>
            <w:proofErr w:type="gramEnd"/>
            <w:r w:rsidRPr="00550FA9">
              <w:rPr>
                <w:rFonts w:ascii="Times New Roman" w:hAnsi="Times New Roman" w:cs="Times New Roman"/>
                <w:color w:val="222222"/>
                <w:sz w:val="18"/>
                <w:szCs w:val="18"/>
                <w:shd w:val="clear" w:color="auto" w:fill="FFFFFF"/>
              </w:rPr>
              <w:t xml:space="preserve"> of Circular Economy: Reduce, Reuse, Repair, Repurpose, Recycle (2/2)</w:t>
            </w:r>
          </w:p>
        </w:tc>
      </w:tr>
      <w:tr w:rsidR="00BD2D24" w:rsidRPr="00550FA9" w14:paraId="74C7661D" w14:textId="77777777" w:rsidTr="00282EF2">
        <w:tc>
          <w:tcPr>
            <w:tcW w:w="1451" w:type="dxa"/>
          </w:tcPr>
          <w:p w14:paraId="184FF85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Ecology and Biodiversity</w:t>
            </w:r>
          </w:p>
        </w:tc>
        <w:tc>
          <w:tcPr>
            <w:tcW w:w="3222" w:type="dxa"/>
          </w:tcPr>
          <w:p w14:paraId="4EF67F9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Land Use and Building Density</w:t>
            </w:r>
          </w:p>
        </w:tc>
        <w:tc>
          <w:tcPr>
            <w:tcW w:w="4677" w:type="dxa"/>
          </w:tcPr>
          <w:p w14:paraId="61898BD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Land Use Changes (2/2)</w:t>
            </w:r>
          </w:p>
        </w:tc>
      </w:tr>
      <w:tr w:rsidR="00BD2D24" w:rsidRPr="00550FA9" w14:paraId="39C1E0F4" w14:textId="77777777" w:rsidTr="00282EF2">
        <w:tc>
          <w:tcPr>
            <w:tcW w:w="1451" w:type="dxa"/>
            <w:vMerge w:val="restart"/>
          </w:tcPr>
          <w:p w14:paraId="20A555A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Connectivity and Transport</w:t>
            </w:r>
          </w:p>
        </w:tc>
        <w:tc>
          <w:tcPr>
            <w:tcW w:w="3222" w:type="dxa"/>
            <w:vMerge w:val="restart"/>
          </w:tcPr>
          <w:p w14:paraId="01D3CFE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Low Carbon Transport and Multimodal Transportation Networks</w:t>
            </w:r>
          </w:p>
        </w:tc>
        <w:tc>
          <w:tcPr>
            <w:tcW w:w="4677" w:type="dxa"/>
          </w:tcPr>
          <w:p w14:paraId="35DB511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Active Travel (Walking, Cycling, etc.) (2/2)</w:t>
            </w:r>
          </w:p>
        </w:tc>
      </w:tr>
      <w:tr w:rsidR="00BD2D24" w:rsidRPr="00550FA9" w14:paraId="4B58D9EC" w14:textId="77777777" w:rsidTr="00282EF2">
        <w:tc>
          <w:tcPr>
            <w:tcW w:w="1451" w:type="dxa"/>
            <w:vMerge/>
          </w:tcPr>
          <w:p w14:paraId="5DDFD112"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6E6496F9"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2400BCD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Electric Vehicles and Charging Infrastructure (2/2)</w:t>
            </w:r>
          </w:p>
        </w:tc>
      </w:tr>
      <w:tr w:rsidR="00BD2D24" w:rsidRPr="00550FA9" w14:paraId="614C0719" w14:textId="77777777" w:rsidTr="00282EF2">
        <w:tc>
          <w:tcPr>
            <w:tcW w:w="1451" w:type="dxa"/>
            <w:vMerge/>
          </w:tcPr>
          <w:p w14:paraId="2AAD0276"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3222" w:type="dxa"/>
            <w:vMerge/>
          </w:tcPr>
          <w:p w14:paraId="4A442688"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4677" w:type="dxa"/>
          </w:tcPr>
          <w:p w14:paraId="33871C0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 Sharing (2/2)</w:t>
            </w:r>
          </w:p>
        </w:tc>
      </w:tr>
    </w:tbl>
    <w:p w14:paraId="25C944BA" w14:textId="77777777" w:rsidR="00BD2D24" w:rsidRPr="007A0B2E" w:rsidRDefault="00BD2D24" w:rsidP="00BD2D24">
      <w:pPr>
        <w:rPr>
          <w:rFonts w:ascii="Times New Roman" w:hAnsi="Times New Roman" w:cs="Times New Roman"/>
          <w:color w:val="222222"/>
          <w:sz w:val="22"/>
          <w:szCs w:val="22"/>
          <w:shd w:val="clear" w:color="auto" w:fill="FFFFFF"/>
        </w:rPr>
      </w:pPr>
    </w:p>
    <w:p w14:paraId="355E5DC0" w14:textId="77777777" w:rsidR="00BD2D24" w:rsidRPr="007A0B2E" w:rsidRDefault="00BD2D24" w:rsidP="00BD2D24">
      <w:pPr>
        <w:rPr>
          <w:rFonts w:ascii="Times New Roman" w:hAnsi="Times New Roman" w:cs="Times New Roman"/>
          <w:color w:val="222222"/>
          <w:sz w:val="22"/>
          <w:szCs w:val="22"/>
          <w:shd w:val="clear" w:color="auto" w:fill="FFFFFF"/>
        </w:rPr>
      </w:pPr>
    </w:p>
    <w:p w14:paraId="003F61DA" w14:textId="0F7D5E18" w:rsidR="00BD2D24" w:rsidRPr="00550FA9" w:rsidRDefault="00BD2D24" w:rsidP="00550FA9">
      <w:pPr>
        <w:spacing w:after="120"/>
        <w:rPr>
          <w:rFonts w:ascii="Times New Roman" w:hAnsi="Times New Roman" w:cs="Times New Roman"/>
          <w:color w:val="222222"/>
          <w:sz w:val="22"/>
          <w:szCs w:val="22"/>
          <w:shd w:val="clear" w:color="auto" w:fill="FFFFFF"/>
        </w:rPr>
      </w:pPr>
      <w:r w:rsidRPr="00550FA9">
        <w:rPr>
          <w:rFonts w:ascii="Times New Roman" w:hAnsi="Times New Roman" w:cs="Times New Roman"/>
          <w:b/>
          <w:bCs/>
          <w:color w:val="222222"/>
          <w:sz w:val="22"/>
          <w:szCs w:val="22"/>
          <w:shd w:val="clear" w:color="auto" w:fill="FFFFFF"/>
        </w:rPr>
        <w:t xml:space="preserve">Table </w:t>
      </w:r>
      <w:r w:rsidR="00346DF4">
        <w:rPr>
          <w:rFonts w:ascii="Times New Roman" w:hAnsi="Times New Roman" w:cs="Times New Roman"/>
          <w:b/>
          <w:bCs/>
          <w:color w:val="222222"/>
          <w:sz w:val="22"/>
          <w:szCs w:val="22"/>
          <w:shd w:val="clear" w:color="auto" w:fill="FFFFFF"/>
        </w:rPr>
        <w:t>8</w:t>
      </w:r>
      <w:r w:rsidR="00550FA9" w:rsidRPr="00550FA9">
        <w:rPr>
          <w:rFonts w:ascii="Times New Roman" w:hAnsi="Times New Roman" w:cs="Times New Roman"/>
          <w:color w:val="222222"/>
          <w:sz w:val="22"/>
          <w:szCs w:val="22"/>
          <w:shd w:val="clear" w:color="auto" w:fill="FFFFFF"/>
        </w:rPr>
        <w:t xml:space="preserve"> -</w:t>
      </w:r>
      <w:r w:rsidRPr="00550FA9">
        <w:rPr>
          <w:rFonts w:ascii="Times New Roman" w:hAnsi="Times New Roman" w:cs="Times New Roman"/>
          <w:color w:val="222222"/>
          <w:sz w:val="22"/>
          <w:szCs w:val="22"/>
          <w:shd w:val="clear" w:color="auto" w:fill="FFFFFF"/>
        </w:rPr>
        <w:t xml:space="preserve"> Teaching Resources for other mandatory courses </w:t>
      </w:r>
    </w:p>
    <w:tbl>
      <w:tblPr>
        <w:tblStyle w:val="TableGrid"/>
        <w:tblW w:w="0" w:type="auto"/>
        <w:tblLook w:val="04A0" w:firstRow="1" w:lastRow="0" w:firstColumn="1" w:lastColumn="0" w:noHBand="0" w:noVBand="1"/>
      </w:tblPr>
      <w:tblGrid>
        <w:gridCol w:w="1145"/>
        <w:gridCol w:w="2442"/>
        <w:gridCol w:w="5763"/>
      </w:tblGrid>
      <w:tr w:rsidR="00BD2D24" w:rsidRPr="00550FA9" w14:paraId="0B28EAF9" w14:textId="77777777" w:rsidTr="00282EF2">
        <w:tc>
          <w:tcPr>
            <w:tcW w:w="1145" w:type="dxa"/>
          </w:tcPr>
          <w:p w14:paraId="1A99862B" w14:textId="77777777" w:rsidR="00BD2D24" w:rsidRPr="00550FA9" w:rsidRDefault="00BD2D24" w:rsidP="00282EF2">
            <w:pPr>
              <w:rPr>
                <w:rFonts w:ascii="Times New Roman" w:hAnsi="Times New Roman" w:cs="Times New Roman"/>
                <w:color w:val="222222"/>
                <w:sz w:val="18"/>
                <w:szCs w:val="18"/>
                <w:shd w:val="clear" w:color="auto" w:fill="FFFFFF"/>
              </w:rPr>
            </w:pPr>
          </w:p>
        </w:tc>
        <w:tc>
          <w:tcPr>
            <w:tcW w:w="2442" w:type="dxa"/>
          </w:tcPr>
          <w:p w14:paraId="0EBCEC4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University of Toronto: Technology in Society and the Biosphere</w:t>
            </w:r>
          </w:p>
        </w:tc>
        <w:tc>
          <w:tcPr>
            <w:tcW w:w="5763" w:type="dxa"/>
          </w:tcPr>
          <w:p w14:paraId="00C11AA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University of British Columbia: Impacts in Civil Engineering </w:t>
            </w:r>
          </w:p>
        </w:tc>
      </w:tr>
      <w:tr w:rsidR="00BD2D24" w:rsidRPr="00550FA9" w14:paraId="44D18D38" w14:textId="77777777" w:rsidTr="00282EF2">
        <w:tc>
          <w:tcPr>
            <w:tcW w:w="1145" w:type="dxa"/>
          </w:tcPr>
          <w:p w14:paraId="3BCAF7C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Textbooks</w:t>
            </w:r>
          </w:p>
        </w:tc>
        <w:tc>
          <w:tcPr>
            <w:tcW w:w="2442" w:type="dxa"/>
          </w:tcPr>
          <w:p w14:paraId="748F7F7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Solved: How the world’s great cities are fixing the climate crisis by David Miller. </w:t>
            </w:r>
          </w:p>
        </w:tc>
        <w:tc>
          <w:tcPr>
            <w:tcW w:w="5763" w:type="dxa"/>
          </w:tcPr>
          <w:p w14:paraId="401A1CD9"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0310D673" w14:textId="77777777" w:rsidTr="00282EF2">
        <w:tc>
          <w:tcPr>
            <w:tcW w:w="1145" w:type="dxa"/>
          </w:tcPr>
          <w:p w14:paraId="362375C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Readings</w:t>
            </w:r>
          </w:p>
        </w:tc>
        <w:tc>
          <w:tcPr>
            <w:tcW w:w="2442" w:type="dxa"/>
          </w:tcPr>
          <w:p w14:paraId="09697A3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Roy, “Understanding the Delhi Urban Waterscape Through the Actor Network Theory”</w:t>
            </w:r>
          </w:p>
          <w:p w14:paraId="2E81F7DB" w14:textId="77777777" w:rsidR="00BD2D24" w:rsidRPr="00550FA9" w:rsidRDefault="00BD2D24" w:rsidP="00282EF2">
            <w:pPr>
              <w:rPr>
                <w:rFonts w:ascii="Times New Roman" w:hAnsi="Times New Roman" w:cs="Times New Roman"/>
                <w:color w:val="222222"/>
                <w:sz w:val="18"/>
                <w:szCs w:val="18"/>
                <w:shd w:val="clear" w:color="auto" w:fill="FFFFFF"/>
              </w:rPr>
            </w:pPr>
          </w:p>
          <w:p w14:paraId="4B0E53A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Davis and Chouinard, “Theorizing Affordances”</w:t>
            </w:r>
          </w:p>
          <w:p w14:paraId="7FAC890E" w14:textId="77777777" w:rsidR="00BD2D24" w:rsidRPr="00550FA9" w:rsidRDefault="00BD2D24" w:rsidP="00282EF2">
            <w:pPr>
              <w:rPr>
                <w:rFonts w:ascii="Times New Roman" w:hAnsi="Times New Roman" w:cs="Times New Roman"/>
                <w:color w:val="222222"/>
                <w:sz w:val="18"/>
                <w:szCs w:val="18"/>
                <w:shd w:val="clear" w:color="auto" w:fill="FFFFFF"/>
              </w:rPr>
            </w:pPr>
          </w:p>
          <w:p w14:paraId="1912D84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Postman, “Five Things We Need to Know About Technological Change”</w:t>
            </w:r>
          </w:p>
          <w:p w14:paraId="030098FB" w14:textId="77777777" w:rsidR="00BD2D24" w:rsidRPr="00550FA9" w:rsidRDefault="00BD2D24" w:rsidP="00282EF2">
            <w:pPr>
              <w:rPr>
                <w:rFonts w:ascii="Times New Roman" w:hAnsi="Times New Roman" w:cs="Times New Roman"/>
                <w:color w:val="222222"/>
                <w:sz w:val="18"/>
                <w:szCs w:val="18"/>
                <w:shd w:val="clear" w:color="auto" w:fill="FFFFFF"/>
              </w:rPr>
            </w:pPr>
          </w:p>
          <w:p w14:paraId="48F97F9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 xml:space="preserve">Beever and Brightman, “Reflexive </w:t>
            </w:r>
            <w:proofErr w:type="spellStart"/>
            <w:r w:rsidRPr="00550FA9">
              <w:rPr>
                <w:rFonts w:ascii="Times New Roman" w:hAnsi="Times New Roman" w:cs="Times New Roman"/>
                <w:color w:val="222222"/>
                <w:sz w:val="18"/>
                <w:szCs w:val="18"/>
                <w:shd w:val="clear" w:color="auto" w:fill="FFFFFF"/>
              </w:rPr>
              <w:t>Principlism</w:t>
            </w:r>
            <w:proofErr w:type="spellEnd"/>
            <w:r w:rsidRPr="00550FA9">
              <w:rPr>
                <w:rFonts w:ascii="Times New Roman" w:hAnsi="Times New Roman" w:cs="Times New Roman"/>
                <w:color w:val="222222"/>
                <w:sz w:val="18"/>
                <w:szCs w:val="18"/>
                <w:shd w:val="clear" w:color="auto" w:fill="FFFFFF"/>
              </w:rPr>
              <w:t xml:space="preserve"> as an Effective Approach for Developing Ethical Reasoning in Engineering”</w:t>
            </w:r>
          </w:p>
          <w:p w14:paraId="26A0BCB8" w14:textId="77777777" w:rsidR="00BD2D24" w:rsidRPr="00550FA9" w:rsidRDefault="00BD2D24" w:rsidP="00282EF2">
            <w:pPr>
              <w:rPr>
                <w:rFonts w:ascii="Times New Roman" w:hAnsi="Times New Roman" w:cs="Times New Roman"/>
                <w:color w:val="222222"/>
                <w:sz w:val="18"/>
                <w:szCs w:val="18"/>
                <w:shd w:val="clear" w:color="auto" w:fill="FFFFFF"/>
              </w:rPr>
            </w:pPr>
          </w:p>
          <w:p w14:paraId="7F74A8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Whyte and Cuomo, “Ethics of Caring in Environmental Ethics: Indigenous and Feminist Philosophies”</w:t>
            </w:r>
          </w:p>
          <w:p w14:paraId="397C7EAA" w14:textId="77777777" w:rsidR="00BD2D24" w:rsidRPr="00550FA9" w:rsidRDefault="00BD2D24" w:rsidP="00282EF2">
            <w:pPr>
              <w:rPr>
                <w:rFonts w:ascii="Times New Roman" w:hAnsi="Times New Roman" w:cs="Times New Roman"/>
                <w:color w:val="222222"/>
                <w:sz w:val="18"/>
                <w:szCs w:val="18"/>
                <w:shd w:val="clear" w:color="auto" w:fill="FFFFFF"/>
              </w:rPr>
            </w:pPr>
          </w:p>
          <w:p w14:paraId="7814109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Cech, “The (Mis)framing of Social Justice”</w:t>
            </w:r>
          </w:p>
          <w:p w14:paraId="34CDE3C6" w14:textId="77777777" w:rsidR="00BD2D24" w:rsidRPr="00550FA9" w:rsidRDefault="00BD2D24" w:rsidP="00282EF2">
            <w:pPr>
              <w:rPr>
                <w:rFonts w:ascii="Times New Roman" w:hAnsi="Times New Roman" w:cs="Times New Roman"/>
                <w:color w:val="222222"/>
                <w:sz w:val="18"/>
                <w:szCs w:val="18"/>
                <w:shd w:val="clear" w:color="auto" w:fill="FFFFFF"/>
              </w:rPr>
            </w:pPr>
          </w:p>
          <w:p w14:paraId="59A7F84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Leydens et al., “What is Design for Social Justice?”</w:t>
            </w:r>
          </w:p>
          <w:p w14:paraId="1BEC6B00" w14:textId="77777777" w:rsidR="00BD2D24" w:rsidRPr="00550FA9" w:rsidRDefault="00BD2D24" w:rsidP="00282EF2">
            <w:pPr>
              <w:rPr>
                <w:rFonts w:ascii="Times New Roman" w:hAnsi="Times New Roman" w:cs="Times New Roman"/>
                <w:color w:val="222222"/>
                <w:sz w:val="18"/>
                <w:szCs w:val="18"/>
                <w:shd w:val="clear" w:color="auto" w:fill="FFFFFF"/>
              </w:rPr>
            </w:pPr>
          </w:p>
          <w:p w14:paraId="57D1A31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Engler, “Canada’s Mining Industry Is Spreading Havoc Around the World” </w:t>
            </w:r>
          </w:p>
          <w:p w14:paraId="206B4749" w14:textId="77777777" w:rsidR="00BD2D24" w:rsidRPr="00550FA9" w:rsidRDefault="00BD2D24" w:rsidP="00282EF2">
            <w:pPr>
              <w:rPr>
                <w:rFonts w:ascii="Times New Roman" w:hAnsi="Times New Roman" w:cs="Times New Roman"/>
                <w:color w:val="222222"/>
                <w:sz w:val="18"/>
                <w:szCs w:val="18"/>
                <w:shd w:val="clear" w:color="auto" w:fill="FFFFFF"/>
              </w:rPr>
            </w:pPr>
          </w:p>
          <w:p w14:paraId="4E9A746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Tost et al., “The state of environmental sustainability considerations in mining”</w:t>
            </w:r>
          </w:p>
          <w:p w14:paraId="166FF500" w14:textId="77777777" w:rsidR="00BD2D24" w:rsidRPr="00550FA9" w:rsidRDefault="00BD2D24" w:rsidP="00282EF2">
            <w:pPr>
              <w:rPr>
                <w:rFonts w:ascii="Times New Roman" w:hAnsi="Times New Roman" w:cs="Times New Roman"/>
                <w:color w:val="222222"/>
                <w:sz w:val="18"/>
                <w:szCs w:val="18"/>
                <w:shd w:val="clear" w:color="auto" w:fill="FFFFFF"/>
              </w:rPr>
            </w:pPr>
          </w:p>
          <w:p w14:paraId="6016BE3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Carter, “</w:t>
            </w:r>
            <w:proofErr w:type="spellStart"/>
            <w:r w:rsidRPr="00550FA9">
              <w:rPr>
                <w:rFonts w:ascii="Times New Roman" w:hAnsi="Times New Roman" w:cs="Times New Roman"/>
                <w:color w:val="222222"/>
                <w:sz w:val="18"/>
                <w:szCs w:val="18"/>
                <w:shd w:val="clear" w:color="auto" w:fill="FFFFFF"/>
              </w:rPr>
              <w:t>PetroCapitalism</w:t>
            </w:r>
            <w:proofErr w:type="spellEnd"/>
            <w:r w:rsidRPr="00550FA9">
              <w:rPr>
                <w:rFonts w:ascii="Times New Roman" w:hAnsi="Times New Roman" w:cs="Times New Roman"/>
                <w:color w:val="222222"/>
                <w:sz w:val="18"/>
                <w:szCs w:val="18"/>
                <w:shd w:val="clear" w:color="auto" w:fill="FFFFFF"/>
              </w:rPr>
              <w:t xml:space="preserve"> and the Tar Sands”</w:t>
            </w:r>
          </w:p>
          <w:p w14:paraId="638C2D2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Todd, “Fish, Kin and Hope: Tending to Water Violations in </w:t>
            </w:r>
            <w:proofErr w:type="spellStart"/>
            <w:r w:rsidRPr="00550FA9">
              <w:rPr>
                <w:rFonts w:ascii="Times New Roman" w:hAnsi="Times New Roman" w:cs="Times New Roman"/>
                <w:color w:val="222222"/>
                <w:sz w:val="18"/>
                <w:szCs w:val="18"/>
                <w:shd w:val="clear" w:color="auto" w:fill="FFFFFF"/>
              </w:rPr>
              <w:t>amiskwaciwâskahikan</w:t>
            </w:r>
            <w:proofErr w:type="spellEnd"/>
            <w:r w:rsidRPr="00550FA9">
              <w:rPr>
                <w:rFonts w:ascii="Times New Roman" w:hAnsi="Times New Roman" w:cs="Times New Roman"/>
                <w:color w:val="222222"/>
                <w:sz w:val="18"/>
                <w:szCs w:val="18"/>
                <w:shd w:val="clear" w:color="auto" w:fill="FFFFFF"/>
              </w:rPr>
              <w:t xml:space="preserve"> and Treaty Six Territory”</w:t>
            </w:r>
          </w:p>
          <w:p w14:paraId="13AE1874" w14:textId="77777777" w:rsidR="00BD2D24" w:rsidRPr="00550FA9" w:rsidRDefault="00BD2D24" w:rsidP="00282EF2">
            <w:pPr>
              <w:rPr>
                <w:rFonts w:ascii="Times New Roman" w:hAnsi="Times New Roman" w:cs="Times New Roman"/>
                <w:color w:val="222222"/>
                <w:sz w:val="18"/>
                <w:szCs w:val="18"/>
                <w:shd w:val="clear" w:color="auto" w:fill="FFFFFF"/>
              </w:rPr>
            </w:pPr>
          </w:p>
          <w:p w14:paraId="18ECCC58"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Jacobson and Delucchi, “A Path to Sustainable Energy”</w:t>
            </w:r>
          </w:p>
          <w:p w14:paraId="4F681A45" w14:textId="77777777" w:rsidR="00BD2D24" w:rsidRPr="00550FA9" w:rsidRDefault="00BD2D24" w:rsidP="00282EF2">
            <w:pPr>
              <w:rPr>
                <w:rFonts w:ascii="Times New Roman" w:hAnsi="Times New Roman" w:cs="Times New Roman"/>
                <w:color w:val="222222"/>
                <w:sz w:val="18"/>
                <w:szCs w:val="18"/>
                <w:shd w:val="clear" w:color="auto" w:fill="FFFFFF"/>
              </w:rPr>
            </w:pPr>
          </w:p>
          <w:p w14:paraId="67C49BC9" w14:textId="77777777" w:rsidR="00BD2D24" w:rsidRPr="00550FA9" w:rsidRDefault="00BD2D24" w:rsidP="00282EF2">
            <w:pPr>
              <w:rPr>
                <w:rFonts w:ascii="Times New Roman" w:hAnsi="Times New Roman" w:cs="Times New Roman"/>
                <w:color w:val="222222"/>
                <w:sz w:val="18"/>
                <w:szCs w:val="18"/>
                <w:shd w:val="clear" w:color="auto" w:fill="FFFFFF"/>
              </w:rPr>
            </w:pPr>
            <w:proofErr w:type="spellStart"/>
            <w:r w:rsidRPr="00550FA9">
              <w:rPr>
                <w:rFonts w:ascii="Times New Roman" w:hAnsi="Times New Roman" w:cs="Times New Roman"/>
                <w:color w:val="222222"/>
                <w:sz w:val="18"/>
                <w:szCs w:val="18"/>
                <w:shd w:val="clear" w:color="auto" w:fill="FFFFFF"/>
              </w:rPr>
              <w:t>Sconfienza</w:t>
            </w:r>
            <w:proofErr w:type="spellEnd"/>
            <w:r w:rsidRPr="00550FA9">
              <w:rPr>
                <w:rFonts w:ascii="Times New Roman" w:hAnsi="Times New Roman" w:cs="Times New Roman"/>
                <w:color w:val="222222"/>
                <w:sz w:val="18"/>
                <w:szCs w:val="18"/>
                <w:shd w:val="clear" w:color="auto" w:fill="FFFFFF"/>
              </w:rPr>
              <w:t>, “The Post-Sustainability Trilemma”</w:t>
            </w:r>
          </w:p>
          <w:p w14:paraId="7C995C3C" w14:textId="77777777" w:rsidR="00BD2D24" w:rsidRPr="00550FA9" w:rsidRDefault="00BD2D24" w:rsidP="00282EF2">
            <w:pPr>
              <w:rPr>
                <w:rFonts w:ascii="Times New Roman" w:hAnsi="Times New Roman" w:cs="Times New Roman"/>
                <w:color w:val="222222"/>
                <w:sz w:val="18"/>
                <w:szCs w:val="18"/>
                <w:shd w:val="clear" w:color="auto" w:fill="FFFFFF"/>
              </w:rPr>
            </w:pPr>
          </w:p>
          <w:p w14:paraId="2274716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Stahel, Walter, “Circular </w:t>
            </w:r>
            <w:proofErr w:type="gramStart"/>
            <w:r w:rsidRPr="00550FA9">
              <w:rPr>
                <w:rFonts w:ascii="Times New Roman" w:hAnsi="Times New Roman" w:cs="Times New Roman"/>
                <w:color w:val="222222"/>
                <w:sz w:val="18"/>
                <w:szCs w:val="18"/>
                <w:shd w:val="clear" w:color="auto" w:fill="FFFFFF"/>
              </w:rPr>
              <w:t>Economy”  Nature</w:t>
            </w:r>
            <w:proofErr w:type="gramEnd"/>
            <w:r w:rsidRPr="00550FA9">
              <w:rPr>
                <w:rFonts w:ascii="Times New Roman" w:hAnsi="Times New Roman" w:cs="Times New Roman"/>
                <w:color w:val="222222"/>
                <w:sz w:val="18"/>
                <w:szCs w:val="18"/>
                <w:shd w:val="clear" w:color="auto" w:fill="FFFFFF"/>
              </w:rPr>
              <w:t>, 2016.</w:t>
            </w:r>
          </w:p>
          <w:p w14:paraId="682FE704" w14:textId="77777777" w:rsidR="00BD2D24" w:rsidRPr="00550FA9" w:rsidRDefault="00BD2D24" w:rsidP="00282EF2">
            <w:pPr>
              <w:rPr>
                <w:rFonts w:ascii="Times New Roman" w:hAnsi="Times New Roman" w:cs="Times New Roman"/>
                <w:color w:val="222222"/>
                <w:sz w:val="18"/>
                <w:szCs w:val="18"/>
                <w:shd w:val="clear" w:color="auto" w:fill="FFFFFF"/>
              </w:rPr>
            </w:pPr>
          </w:p>
          <w:p w14:paraId="10BE79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Pereira and Karner, “Transportation Equity”</w:t>
            </w:r>
          </w:p>
          <w:p w14:paraId="76532574" w14:textId="77777777" w:rsidR="00BD2D24" w:rsidRPr="00550FA9" w:rsidRDefault="00BD2D24" w:rsidP="00282EF2">
            <w:pPr>
              <w:rPr>
                <w:rFonts w:ascii="Times New Roman" w:hAnsi="Times New Roman" w:cs="Times New Roman"/>
                <w:color w:val="222222"/>
                <w:sz w:val="18"/>
                <w:szCs w:val="18"/>
                <w:shd w:val="clear" w:color="auto" w:fill="FFFFFF"/>
              </w:rPr>
            </w:pPr>
          </w:p>
          <w:p w14:paraId="6ED0C2A2"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Suárez-</w:t>
            </w:r>
            <w:proofErr w:type="spellStart"/>
            <w:r w:rsidRPr="00550FA9">
              <w:rPr>
                <w:rFonts w:ascii="Times New Roman" w:hAnsi="Times New Roman" w:cs="Times New Roman"/>
                <w:color w:val="222222"/>
                <w:sz w:val="18"/>
                <w:szCs w:val="18"/>
                <w:shd w:val="clear" w:color="auto" w:fill="FFFFFF"/>
              </w:rPr>
              <w:t>Eiroa</w:t>
            </w:r>
            <w:proofErr w:type="spellEnd"/>
            <w:r w:rsidRPr="00550FA9">
              <w:rPr>
                <w:rFonts w:ascii="Times New Roman" w:hAnsi="Times New Roman" w:cs="Times New Roman"/>
                <w:color w:val="222222"/>
                <w:sz w:val="18"/>
                <w:szCs w:val="18"/>
                <w:shd w:val="clear" w:color="auto" w:fill="FFFFFF"/>
              </w:rPr>
              <w:t xml:space="preserve"> et al., “Operational principles of circular economy for sustainable development”</w:t>
            </w:r>
          </w:p>
          <w:p w14:paraId="59C7A57B" w14:textId="77777777" w:rsidR="00BD2D24" w:rsidRPr="00550FA9" w:rsidRDefault="00BD2D24" w:rsidP="00282EF2">
            <w:pPr>
              <w:rPr>
                <w:rFonts w:ascii="Times New Roman" w:hAnsi="Times New Roman" w:cs="Times New Roman"/>
                <w:color w:val="222222"/>
                <w:sz w:val="18"/>
                <w:szCs w:val="18"/>
                <w:shd w:val="clear" w:color="auto" w:fill="FFFFFF"/>
              </w:rPr>
            </w:pPr>
          </w:p>
          <w:p w14:paraId="5B24376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Stubbs, “</w:t>
            </w:r>
            <w:proofErr w:type="spellStart"/>
            <w:r w:rsidRPr="00550FA9">
              <w:rPr>
                <w:rFonts w:ascii="Times New Roman" w:hAnsi="Times New Roman" w:cs="Times New Roman"/>
                <w:color w:val="222222"/>
                <w:sz w:val="18"/>
                <w:szCs w:val="18"/>
                <w:shd w:val="clear" w:color="auto" w:fill="FFFFFF"/>
              </w:rPr>
              <w:t>Technocapitalism</w:t>
            </w:r>
            <w:proofErr w:type="spellEnd"/>
            <w:r w:rsidRPr="00550FA9">
              <w:rPr>
                <w:rFonts w:ascii="Times New Roman" w:hAnsi="Times New Roman" w:cs="Times New Roman"/>
                <w:color w:val="222222"/>
                <w:sz w:val="18"/>
                <w:szCs w:val="18"/>
                <w:shd w:val="clear" w:color="auto" w:fill="FFFFFF"/>
              </w:rPr>
              <w:t>, the Intangible Economy, and Economic Centralization"</w:t>
            </w:r>
          </w:p>
          <w:p w14:paraId="176F1EFA" w14:textId="77777777" w:rsidR="00BD2D24" w:rsidRPr="00550FA9" w:rsidRDefault="00BD2D24" w:rsidP="00282EF2">
            <w:pPr>
              <w:rPr>
                <w:rFonts w:ascii="Times New Roman" w:hAnsi="Times New Roman" w:cs="Times New Roman"/>
                <w:color w:val="222222"/>
                <w:sz w:val="18"/>
                <w:szCs w:val="18"/>
                <w:shd w:val="clear" w:color="auto" w:fill="FFFFFF"/>
              </w:rPr>
            </w:pPr>
          </w:p>
          <w:p w14:paraId="1D04102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Kitchin, “Ethics of Smart Cities”</w:t>
            </w:r>
          </w:p>
          <w:p w14:paraId="3FEC458A" w14:textId="77777777" w:rsidR="00BD2D24" w:rsidRPr="00550FA9" w:rsidRDefault="00BD2D24" w:rsidP="00282EF2">
            <w:pPr>
              <w:rPr>
                <w:rFonts w:ascii="Times New Roman" w:hAnsi="Times New Roman" w:cs="Times New Roman"/>
                <w:color w:val="222222"/>
                <w:sz w:val="18"/>
                <w:szCs w:val="18"/>
                <w:shd w:val="clear" w:color="auto" w:fill="FFFFFF"/>
              </w:rPr>
            </w:pPr>
          </w:p>
          <w:p w14:paraId="6634A0C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Russell and Vinsel, “Hail the Maintainers”</w:t>
            </w:r>
          </w:p>
        </w:tc>
        <w:tc>
          <w:tcPr>
            <w:tcW w:w="5763" w:type="dxa"/>
          </w:tcPr>
          <w:p w14:paraId="0C084CAF" w14:textId="77777777" w:rsidR="00BD2D24" w:rsidRPr="00550FA9" w:rsidRDefault="00BD2D24" w:rsidP="00282EF2">
            <w:pPr>
              <w:rPr>
                <w:rFonts w:ascii="Times New Roman" w:hAnsi="Times New Roman" w:cs="Times New Roman"/>
                <w:color w:val="222222"/>
                <w:sz w:val="18"/>
                <w:szCs w:val="18"/>
                <w:shd w:val="clear" w:color="auto" w:fill="FFFFFF"/>
              </w:rPr>
            </w:pPr>
            <w:proofErr w:type="spellStart"/>
            <w:r w:rsidRPr="00550FA9">
              <w:rPr>
                <w:rFonts w:ascii="Times New Roman" w:hAnsi="Times New Roman" w:cs="Times New Roman"/>
                <w:color w:val="222222"/>
                <w:sz w:val="18"/>
                <w:szCs w:val="18"/>
                <w:shd w:val="clear" w:color="auto" w:fill="FFFFFF"/>
              </w:rPr>
              <w:lastRenderedPageBreak/>
              <w:t>Peuportier</w:t>
            </w:r>
            <w:proofErr w:type="spellEnd"/>
            <w:r w:rsidRPr="00550FA9">
              <w:rPr>
                <w:rFonts w:ascii="Times New Roman" w:hAnsi="Times New Roman" w:cs="Times New Roman"/>
                <w:color w:val="222222"/>
                <w:sz w:val="18"/>
                <w:szCs w:val="18"/>
                <w:shd w:val="clear" w:color="auto" w:fill="FFFFFF"/>
              </w:rPr>
              <w:t xml:space="preserve">, B., </w:t>
            </w:r>
            <w:proofErr w:type="spellStart"/>
            <w:r w:rsidRPr="00550FA9">
              <w:rPr>
                <w:rFonts w:ascii="Times New Roman" w:hAnsi="Times New Roman" w:cs="Times New Roman"/>
                <w:color w:val="222222"/>
                <w:sz w:val="18"/>
                <w:szCs w:val="18"/>
                <w:shd w:val="clear" w:color="auto" w:fill="FFFFFF"/>
              </w:rPr>
              <w:t>Leurent</w:t>
            </w:r>
            <w:proofErr w:type="spellEnd"/>
            <w:r w:rsidRPr="00550FA9">
              <w:rPr>
                <w:rFonts w:ascii="Times New Roman" w:hAnsi="Times New Roman" w:cs="Times New Roman"/>
                <w:color w:val="222222"/>
                <w:sz w:val="18"/>
                <w:szCs w:val="18"/>
                <w:shd w:val="clear" w:color="auto" w:fill="FFFFFF"/>
              </w:rPr>
              <w:t>, F., Roger-Estrade, J. (2016) Eco-design of Buildings and Infrastructure. CRC Press, London.</w:t>
            </w:r>
          </w:p>
          <w:p w14:paraId="35728202" w14:textId="77777777" w:rsidR="00BD2D24" w:rsidRPr="00550FA9" w:rsidRDefault="00BD2D24" w:rsidP="00282EF2">
            <w:pPr>
              <w:rPr>
                <w:rFonts w:ascii="Times New Roman" w:hAnsi="Times New Roman" w:cs="Times New Roman"/>
                <w:color w:val="222222"/>
                <w:sz w:val="18"/>
                <w:szCs w:val="18"/>
                <w:shd w:val="clear" w:color="auto" w:fill="FFFFFF"/>
              </w:rPr>
            </w:pPr>
          </w:p>
          <w:p w14:paraId="04F2558E"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Pearce, A., Ahn, Y.H. (2012) Sustainable Buildings and Infrastructure: Paths to the Future, Taylor and Francis, ProQuest </w:t>
            </w:r>
            <w:proofErr w:type="spellStart"/>
            <w:r w:rsidRPr="00550FA9">
              <w:rPr>
                <w:rFonts w:ascii="Times New Roman" w:hAnsi="Times New Roman" w:cs="Times New Roman"/>
                <w:color w:val="222222"/>
                <w:sz w:val="18"/>
                <w:szCs w:val="18"/>
                <w:shd w:val="clear" w:color="auto" w:fill="FFFFFF"/>
              </w:rPr>
              <w:t>Ebook</w:t>
            </w:r>
            <w:proofErr w:type="spellEnd"/>
            <w:r w:rsidRPr="00550FA9">
              <w:rPr>
                <w:rFonts w:ascii="Times New Roman" w:hAnsi="Times New Roman" w:cs="Times New Roman"/>
                <w:color w:val="222222"/>
                <w:sz w:val="18"/>
                <w:szCs w:val="18"/>
                <w:shd w:val="clear" w:color="auto" w:fill="FFFFFF"/>
              </w:rPr>
              <w:t xml:space="preserve"> Central,</w:t>
            </w:r>
          </w:p>
          <w:p w14:paraId="5FC8DF5B" w14:textId="77777777" w:rsidR="00BD2D24" w:rsidRPr="00550FA9" w:rsidRDefault="00BD2D24" w:rsidP="00282EF2">
            <w:pPr>
              <w:rPr>
                <w:rFonts w:ascii="Times New Roman" w:hAnsi="Times New Roman" w:cs="Times New Roman"/>
                <w:color w:val="222222"/>
                <w:sz w:val="18"/>
                <w:szCs w:val="18"/>
                <w:shd w:val="clear" w:color="auto" w:fill="FFFFFF"/>
              </w:rPr>
            </w:pPr>
          </w:p>
          <w:p w14:paraId="382D9DC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Green, E., Hope, T., Yates, A. (2015) Sustainable Infrastructure: Sustainable Buildings. ICE.</w:t>
            </w:r>
          </w:p>
          <w:p w14:paraId="490B58A0" w14:textId="77777777" w:rsidR="00BD2D24" w:rsidRPr="00550FA9" w:rsidRDefault="00BD2D24" w:rsidP="00282EF2">
            <w:pPr>
              <w:rPr>
                <w:rFonts w:ascii="Times New Roman" w:hAnsi="Times New Roman" w:cs="Times New Roman"/>
                <w:color w:val="222222"/>
                <w:sz w:val="18"/>
                <w:szCs w:val="18"/>
                <w:shd w:val="clear" w:color="auto" w:fill="FFFFFF"/>
              </w:rPr>
            </w:pPr>
          </w:p>
          <w:p w14:paraId="5353D0D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Sarte, S. B., (2010) Sustainable Infrastructure: The Guide to Green Engineering and Design. Wiley.</w:t>
            </w:r>
          </w:p>
          <w:p w14:paraId="517F6BFF" w14:textId="77777777" w:rsidR="00BD2D24" w:rsidRPr="00550FA9" w:rsidRDefault="00BD2D24" w:rsidP="00282EF2">
            <w:pPr>
              <w:rPr>
                <w:rFonts w:ascii="Times New Roman" w:hAnsi="Times New Roman" w:cs="Times New Roman"/>
                <w:color w:val="222222"/>
                <w:sz w:val="18"/>
                <w:szCs w:val="18"/>
                <w:shd w:val="clear" w:color="auto" w:fill="FFFFFF"/>
              </w:rPr>
            </w:pPr>
          </w:p>
          <w:p w14:paraId="205EEFB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Andrew, C., and Graham, K.A. (2014) Canada in Cities: The Politics and Policy of Federal-Local Governance. McGill-Queen's University Press, Montreal &amp; Kingston.</w:t>
            </w:r>
          </w:p>
          <w:p w14:paraId="751E8C9A" w14:textId="77777777" w:rsidR="00BD2D24" w:rsidRPr="00550FA9" w:rsidRDefault="00BD2D24" w:rsidP="00282EF2">
            <w:pPr>
              <w:rPr>
                <w:rFonts w:ascii="Times New Roman" w:hAnsi="Times New Roman" w:cs="Times New Roman"/>
                <w:color w:val="222222"/>
                <w:sz w:val="18"/>
                <w:szCs w:val="18"/>
                <w:shd w:val="clear" w:color="auto" w:fill="FFFFFF"/>
              </w:rPr>
            </w:pPr>
          </w:p>
          <w:p w14:paraId="3004E35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Boone, C.G. (2012) Social Dynamics and Sustainable Urban Design, </w:t>
            </w:r>
            <w:proofErr w:type="spellStart"/>
            <w:r w:rsidRPr="00550FA9">
              <w:rPr>
                <w:rFonts w:ascii="Times New Roman" w:hAnsi="Times New Roman" w:cs="Times New Roman"/>
                <w:color w:val="222222"/>
                <w:sz w:val="18"/>
                <w:szCs w:val="18"/>
                <w:shd w:val="clear" w:color="auto" w:fill="FFFFFF"/>
              </w:rPr>
              <w:t>Chpt</w:t>
            </w:r>
            <w:proofErr w:type="spellEnd"/>
            <w:r w:rsidRPr="00550FA9">
              <w:rPr>
                <w:rFonts w:ascii="Times New Roman" w:hAnsi="Times New Roman" w:cs="Times New Roman"/>
                <w:color w:val="222222"/>
                <w:sz w:val="18"/>
                <w:szCs w:val="18"/>
                <w:shd w:val="clear" w:color="auto" w:fill="FFFFFF"/>
              </w:rPr>
              <w:t xml:space="preserve"> 3 in Resilience in Ecology and Urban Design: Linking Theory and Practice for Sustainable Cities (eds. Pickett, </w:t>
            </w:r>
            <w:proofErr w:type="spellStart"/>
            <w:r w:rsidRPr="00550FA9">
              <w:rPr>
                <w:rFonts w:ascii="Times New Roman" w:hAnsi="Times New Roman" w:cs="Times New Roman"/>
                <w:color w:val="222222"/>
                <w:sz w:val="18"/>
                <w:szCs w:val="18"/>
                <w:shd w:val="clear" w:color="auto" w:fill="FFFFFF"/>
              </w:rPr>
              <w:t>Cadenasso</w:t>
            </w:r>
            <w:proofErr w:type="spellEnd"/>
            <w:r w:rsidRPr="00550FA9">
              <w:rPr>
                <w:rFonts w:ascii="Times New Roman" w:hAnsi="Times New Roman" w:cs="Times New Roman"/>
                <w:color w:val="222222"/>
                <w:sz w:val="18"/>
                <w:szCs w:val="18"/>
                <w:shd w:val="clear" w:color="auto" w:fill="FFFFFF"/>
              </w:rPr>
              <w:t xml:space="preserve"> &amp; McGrath), Springer </w:t>
            </w:r>
            <w:proofErr w:type="spellStart"/>
            <w:r w:rsidRPr="00550FA9">
              <w:rPr>
                <w:rFonts w:ascii="Times New Roman" w:hAnsi="Times New Roman" w:cs="Times New Roman"/>
                <w:color w:val="222222"/>
                <w:sz w:val="18"/>
                <w:szCs w:val="18"/>
                <w:shd w:val="clear" w:color="auto" w:fill="FFFFFF"/>
              </w:rPr>
              <w:t>Neatherlands</w:t>
            </w:r>
            <w:proofErr w:type="spellEnd"/>
            <w:r w:rsidRPr="00550FA9">
              <w:rPr>
                <w:rFonts w:ascii="Times New Roman" w:hAnsi="Times New Roman" w:cs="Times New Roman"/>
                <w:color w:val="222222"/>
                <w:sz w:val="18"/>
                <w:szCs w:val="18"/>
                <w:shd w:val="clear" w:color="auto" w:fill="FFFFFF"/>
              </w:rPr>
              <w:t>, 47-61.</w:t>
            </w:r>
          </w:p>
          <w:p w14:paraId="46922997" w14:textId="77777777" w:rsidR="00BD2D24" w:rsidRPr="00550FA9" w:rsidRDefault="00BD2D24" w:rsidP="00282EF2">
            <w:pPr>
              <w:rPr>
                <w:rFonts w:ascii="Times New Roman" w:hAnsi="Times New Roman" w:cs="Times New Roman"/>
                <w:color w:val="222222"/>
                <w:sz w:val="18"/>
                <w:szCs w:val="18"/>
                <w:shd w:val="clear" w:color="auto" w:fill="FFFFFF"/>
              </w:rPr>
            </w:pPr>
          </w:p>
          <w:p w14:paraId="70526D6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Evans, L. (2007) Moving Towards Sustainability: City-Regions and Their Infrastructure. Canadian Policy Research Networks, Ottawa.</w:t>
            </w:r>
          </w:p>
          <w:p w14:paraId="253C09AC" w14:textId="77777777" w:rsidR="00BD2D24" w:rsidRPr="00550FA9" w:rsidRDefault="00BD2D24" w:rsidP="00282EF2">
            <w:pPr>
              <w:rPr>
                <w:rFonts w:ascii="Times New Roman" w:hAnsi="Times New Roman" w:cs="Times New Roman"/>
                <w:color w:val="222222"/>
                <w:sz w:val="18"/>
                <w:szCs w:val="18"/>
                <w:shd w:val="clear" w:color="auto" w:fill="FFFFFF"/>
              </w:rPr>
            </w:pPr>
          </w:p>
          <w:p w14:paraId="0B4BCBB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Ingram, G.K., Brandt, K.L. (2013) Infrastructure and Land Policies. Lincoln Institute of Land Policy, Cambridge Mass.</w:t>
            </w:r>
          </w:p>
          <w:p w14:paraId="75D25F0D" w14:textId="77777777" w:rsidR="00BD2D24" w:rsidRPr="00550FA9" w:rsidRDefault="00BD2D24" w:rsidP="00282EF2">
            <w:pPr>
              <w:rPr>
                <w:rFonts w:ascii="Times New Roman" w:hAnsi="Times New Roman" w:cs="Times New Roman"/>
                <w:color w:val="222222"/>
                <w:sz w:val="18"/>
                <w:szCs w:val="18"/>
                <w:shd w:val="clear" w:color="auto" w:fill="FFFFFF"/>
              </w:rPr>
            </w:pPr>
          </w:p>
          <w:p w14:paraId="22956B7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Infrastructure Design and Operations Van Bueren, E.M., et al., eds. (2011) Sustainable urban environments: an ecosystem approach. Springer Science &amp; Business Media.</w:t>
            </w:r>
          </w:p>
          <w:p w14:paraId="594768F3" w14:textId="77777777" w:rsidR="00BD2D24" w:rsidRPr="00550FA9" w:rsidRDefault="00BD2D24" w:rsidP="00282EF2">
            <w:pPr>
              <w:rPr>
                <w:rFonts w:ascii="Times New Roman" w:hAnsi="Times New Roman" w:cs="Times New Roman"/>
                <w:color w:val="222222"/>
                <w:sz w:val="18"/>
                <w:szCs w:val="18"/>
                <w:shd w:val="clear" w:color="auto" w:fill="FFFFFF"/>
              </w:rPr>
            </w:pPr>
          </w:p>
          <w:p w14:paraId="23921423"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Geller, G., </w:t>
            </w:r>
            <w:proofErr w:type="spellStart"/>
            <w:r w:rsidRPr="00550FA9">
              <w:rPr>
                <w:rFonts w:ascii="Times New Roman" w:hAnsi="Times New Roman" w:cs="Times New Roman"/>
                <w:color w:val="222222"/>
                <w:sz w:val="18"/>
                <w:szCs w:val="18"/>
                <w:shd w:val="clear" w:color="auto" w:fill="FFFFFF"/>
              </w:rPr>
              <w:t>Glucklich</w:t>
            </w:r>
            <w:proofErr w:type="spellEnd"/>
            <w:r w:rsidRPr="00550FA9">
              <w:rPr>
                <w:rFonts w:ascii="Times New Roman" w:hAnsi="Times New Roman" w:cs="Times New Roman"/>
                <w:color w:val="222222"/>
                <w:sz w:val="18"/>
                <w:szCs w:val="18"/>
                <w:shd w:val="clear" w:color="auto" w:fill="FFFFFF"/>
              </w:rPr>
              <w:t>, D. (2012) Sustainable Rural and Urban Ecosystems: Design, Implementation, and Operation. Springer Science &amp; Business Media.</w:t>
            </w:r>
          </w:p>
          <w:p w14:paraId="361B3EBC" w14:textId="77777777" w:rsidR="00BD2D24" w:rsidRPr="00550FA9" w:rsidRDefault="00BD2D24" w:rsidP="00282EF2">
            <w:pPr>
              <w:rPr>
                <w:rFonts w:ascii="Times New Roman" w:hAnsi="Times New Roman" w:cs="Times New Roman"/>
                <w:color w:val="222222"/>
                <w:sz w:val="18"/>
                <w:szCs w:val="18"/>
                <w:shd w:val="clear" w:color="auto" w:fill="FFFFFF"/>
              </w:rPr>
            </w:pPr>
          </w:p>
          <w:p w14:paraId="4E4278BB" w14:textId="77777777" w:rsidR="00BD2D24" w:rsidRPr="00550FA9" w:rsidRDefault="00BD2D24" w:rsidP="00282EF2">
            <w:pPr>
              <w:rPr>
                <w:rFonts w:ascii="Times New Roman" w:hAnsi="Times New Roman" w:cs="Times New Roman"/>
                <w:color w:val="222222"/>
                <w:sz w:val="18"/>
                <w:szCs w:val="18"/>
                <w:shd w:val="clear" w:color="auto" w:fill="FFFFFF"/>
              </w:rPr>
            </w:pPr>
          </w:p>
          <w:p w14:paraId="671E6DE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Austin, G. (2014) Green Infrastructure for Landscape Planning: Integrating Human and Natural Systems. Taylor and Francis.</w:t>
            </w:r>
          </w:p>
          <w:p w14:paraId="156A49AD" w14:textId="77777777" w:rsidR="00BD2D24" w:rsidRPr="00550FA9" w:rsidRDefault="00BD2D24" w:rsidP="00282EF2">
            <w:pPr>
              <w:rPr>
                <w:rFonts w:ascii="Times New Roman" w:hAnsi="Times New Roman" w:cs="Times New Roman"/>
                <w:color w:val="222222"/>
                <w:sz w:val="18"/>
                <w:szCs w:val="18"/>
                <w:shd w:val="clear" w:color="auto" w:fill="FFFFFF"/>
              </w:rPr>
            </w:pPr>
          </w:p>
          <w:p w14:paraId="29992BC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Muller, N., Werner, P., Kelcey, J.G. (2010) Urban Biodiversity and Design. John Wiley &amp; Sons.</w:t>
            </w:r>
          </w:p>
          <w:p w14:paraId="7430E7B3" w14:textId="77777777" w:rsidR="00BD2D24" w:rsidRPr="00550FA9" w:rsidRDefault="00BD2D24" w:rsidP="00282EF2">
            <w:pPr>
              <w:rPr>
                <w:rFonts w:ascii="Times New Roman" w:hAnsi="Times New Roman" w:cs="Times New Roman"/>
                <w:color w:val="222222"/>
                <w:sz w:val="18"/>
                <w:szCs w:val="18"/>
                <w:shd w:val="clear" w:color="auto" w:fill="FFFFFF"/>
              </w:rPr>
            </w:pPr>
          </w:p>
          <w:p w14:paraId="1335B4A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Lenz, V., </w:t>
            </w:r>
            <w:proofErr w:type="spellStart"/>
            <w:r w:rsidRPr="00550FA9">
              <w:rPr>
                <w:rFonts w:ascii="Times New Roman" w:hAnsi="Times New Roman" w:cs="Times New Roman"/>
                <w:color w:val="222222"/>
                <w:sz w:val="18"/>
                <w:szCs w:val="18"/>
                <w:shd w:val="clear" w:color="auto" w:fill="FFFFFF"/>
              </w:rPr>
              <w:t>Ronsch</w:t>
            </w:r>
            <w:proofErr w:type="spellEnd"/>
            <w:r w:rsidRPr="00550FA9">
              <w:rPr>
                <w:rFonts w:ascii="Times New Roman" w:hAnsi="Times New Roman" w:cs="Times New Roman"/>
                <w:color w:val="222222"/>
                <w:sz w:val="18"/>
                <w:szCs w:val="18"/>
                <w:shd w:val="clear" w:color="auto" w:fill="FFFFFF"/>
              </w:rPr>
              <w:t xml:space="preserve">, C., </w:t>
            </w:r>
            <w:proofErr w:type="spellStart"/>
            <w:r w:rsidRPr="00550FA9">
              <w:rPr>
                <w:rFonts w:ascii="Times New Roman" w:hAnsi="Times New Roman" w:cs="Times New Roman"/>
                <w:color w:val="222222"/>
                <w:sz w:val="18"/>
                <w:szCs w:val="18"/>
                <w:shd w:val="clear" w:color="auto" w:fill="FFFFFF"/>
              </w:rPr>
              <w:t>Schaubach</w:t>
            </w:r>
            <w:proofErr w:type="spellEnd"/>
            <w:r w:rsidRPr="00550FA9">
              <w:rPr>
                <w:rFonts w:ascii="Times New Roman" w:hAnsi="Times New Roman" w:cs="Times New Roman"/>
                <w:color w:val="222222"/>
                <w:sz w:val="18"/>
                <w:szCs w:val="18"/>
                <w:shd w:val="clear" w:color="auto" w:fill="FFFFFF"/>
              </w:rPr>
              <w:t xml:space="preserve">, K, </w:t>
            </w:r>
            <w:proofErr w:type="spellStart"/>
            <w:r w:rsidRPr="00550FA9">
              <w:rPr>
                <w:rFonts w:ascii="Times New Roman" w:hAnsi="Times New Roman" w:cs="Times New Roman"/>
                <w:color w:val="222222"/>
                <w:sz w:val="18"/>
                <w:szCs w:val="18"/>
                <w:shd w:val="clear" w:color="auto" w:fill="FFFFFF"/>
              </w:rPr>
              <w:t>Bohnet</w:t>
            </w:r>
            <w:proofErr w:type="spellEnd"/>
            <w:r w:rsidRPr="00550FA9">
              <w:rPr>
                <w:rFonts w:ascii="Times New Roman" w:hAnsi="Times New Roman" w:cs="Times New Roman"/>
                <w:color w:val="222222"/>
                <w:sz w:val="18"/>
                <w:szCs w:val="18"/>
                <w:shd w:val="clear" w:color="auto" w:fill="FFFFFF"/>
              </w:rPr>
              <w:t xml:space="preserve">, S., Thran, D. (2018) Transitioning the Heat Supply System - Challenges with Special Focus on Bioenergy in the Context of Urban Areas, </w:t>
            </w:r>
            <w:proofErr w:type="spellStart"/>
            <w:r w:rsidRPr="00550FA9">
              <w:rPr>
                <w:rFonts w:ascii="Times New Roman" w:hAnsi="Times New Roman" w:cs="Times New Roman"/>
                <w:color w:val="222222"/>
                <w:sz w:val="18"/>
                <w:szCs w:val="18"/>
                <w:shd w:val="clear" w:color="auto" w:fill="FFFFFF"/>
              </w:rPr>
              <w:t>Chpt</w:t>
            </w:r>
            <w:proofErr w:type="spellEnd"/>
            <w:r w:rsidRPr="00550FA9">
              <w:rPr>
                <w:rFonts w:ascii="Times New Roman" w:hAnsi="Times New Roman" w:cs="Times New Roman"/>
                <w:color w:val="222222"/>
                <w:sz w:val="18"/>
                <w:szCs w:val="18"/>
                <w:shd w:val="clear" w:color="auto" w:fill="FFFFFF"/>
              </w:rPr>
              <w:t xml:space="preserve"> 10 in Urban Transformations: Sustainable Urban Development Through Resource Efficiency, Quality of Life and Resilience (eds. Kabisch, Koch, </w:t>
            </w:r>
            <w:proofErr w:type="spellStart"/>
            <w:r w:rsidRPr="00550FA9">
              <w:rPr>
                <w:rFonts w:ascii="Times New Roman" w:hAnsi="Times New Roman" w:cs="Times New Roman"/>
                <w:color w:val="222222"/>
                <w:sz w:val="18"/>
                <w:szCs w:val="18"/>
                <w:shd w:val="clear" w:color="auto" w:fill="FFFFFF"/>
              </w:rPr>
              <w:t>Gawel</w:t>
            </w:r>
            <w:proofErr w:type="spellEnd"/>
            <w:r w:rsidRPr="00550FA9">
              <w:rPr>
                <w:rFonts w:ascii="Times New Roman" w:hAnsi="Times New Roman" w:cs="Times New Roman"/>
                <w:color w:val="222222"/>
                <w:sz w:val="18"/>
                <w:szCs w:val="18"/>
                <w:shd w:val="clear" w:color="auto" w:fill="FFFFFF"/>
              </w:rPr>
              <w:t xml:space="preserve">, </w:t>
            </w:r>
            <w:proofErr w:type="spellStart"/>
            <w:r w:rsidRPr="00550FA9">
              <w:rPr>
                <w:rFonts w:ascii="Times New Roman" w:hAnsi="Times New Roman" w:cs="Times New Roman"/>
                <w:color w:val="222222"/>
                <w:sz w:val="18"/>
                <w:szCs w:val="18"/>
                <w:shd w:val="clear" w:color="auto" w:fill="FFFFFF"/>
              </w:rPr>
              <w:t>Haase</w:t>
            </w:r>
            <w:proofErr w:type="spellEnd"/>
            <w:r w:rsidRPr="00550FA9">
              <w:rPr>
                <w:rFonts w:ascii="Times New Roman" w:hAnsi="Times New Roman" w:cs="Times New Roman"/>
                <w:color w:val="222222"/>
                <w:sz w:val="18"/>
                <w:szCs w:val="18"/>
                <w:shd w:val="clear" w:color="auto" w:fill="FFFFFF"/>
              </w:rPr>
              <w:t xml:space="preserve">, Knapp, </w:t>
            </w:r>
            <w:proofErr w:type="spellStart"/>
            <w:r w:rsidRPr="00550FA9">
              <w:rPr>
                <w:rFonts w:ascii="Times New Roman" w:hAnsi="Times New Roman" w:cs="Times New Roman"/>
                <w:color w:val="222222"/>
                <w:sz w:val="18"/>
                <w:szCs w:val="18"/>
                <w:shd w:val="clear" w:color="auto" w:fill="FFFFFF"/>
              </w:rPr>
              <w:t>Krellenberg</w:t>
            </w:r>
            <w:proofErr w:type="spellEnd"/>
            <w:r w:rsidRPr="00550FA9">
              <w:rPr>
                <w:rFonts w:ascii="Times New Roman" w:hAnsi="Times New Roman" w:cs="Times New Roman"/>
                <w:color w:val="222222"/>
                <w:sz w:val="18"/>
                <w:szCs w:val="18"/>
                <w:shd w:val="clear" w:color="auto" w:fill="FFFFFF"/>
              </w:rPr>
              <w:t xml:space="preserve">, </w:t>
            </w:r>
            <w:proofErr w:type="spellStart"/>
            <w:r w:rsidRPr="00550FA9">
              <w:rPr>
                <w:rFonts w:ascii="Times New Roman" w:hAnsi="Times New Roman" w:cs="Times New Roman"/>
                <w:color w:val="222222"/>
                <w:sz w:val="18"/>
                <w:szCs w:val="18"/>
                <w:shd w:val="clear" w:color="auto" w:fill="FFFFFF"/>
              </w:rPr>
              <w:t>Nivala</w:t>
            </w:r>
            <w:proofErr w:type="spellEnd"/>
            <w:r w:rsidRPr="00550FA9">
              <w:rPr>
                <w:rFonts w:ascii="Times New Roman" w:hAnsi="Times New Roman" w:cs="Times New Roman"/>
                <w:color w:val="222222"/>
                <w:sz w:val="18"/>
                <w:szCs w:val="18"/>
                <w:shd w:val="clear" w:color="auto" w:fill="FFFFFF"/>
              </w:rPr>
              <w:t xml:space="preserve">, &amp; </w:t>
            </w:r>
            <w:proofErr w:type="spellStart"/>
            <w:r w:rsidRPr="00550FA9">
              <w:rPr>
                <w:rFonts w:ascii="Times New Roman" w:hAnsi="Times New Roman" w:cs="Times New Roman"/>
                <w:color w:val="222222"/>
                <w:sz w:val="18"/>
                <w:szCs w:val="18"/>
                <w:shd w:val="clear" w:color="auto" w:fill="FFFFFF"/>
              </w:rPr>
              <w:t>Shensdorf</w:t>
            </w:r>
            <w:proofErr w:type="spellEnd"/>
            <w:r w:rsidRPr="00550FA9">
              <w:rPr>
                <w:rFonts w:ascii="Times New Roman" w:hAnsi="Times New Roman" w:cs="Times New Roman"/>
                <w:color w:val="222222"/>
                <w:sz w:val="18"/>
                <w:szCs w:val="18"/>
                <w:shd w:val="clear" w:color="auto" w:fill="FFFFFF"/>
              </w:rPr>
              <w:t>), Springer International Publishing, 173-196.</w:t>
            </w:r>
          </w:p>
          <w:p w14:paraId="0E5FBFBD" w14:textId="77777777" w:rsidR="00BD2D24" w:rsidRPr="00550FA9" w:rsidRDefault="00BD2D24" w:rsidP="00282EF2">
            <w:pPr>
              <w:rPr>
                <w:rFonts w:ascii="Times New Roman" w:hAnsi="Times New Roman" w:cs="Times New Roman"/>
                <w:color w:val="222222"/>
                <w:sz w:val="18"/>
                <w:szCs w:val="18"/>
                <w:shd w:val="clear" w:color="auto" w:fill="FFFFFF"/>
              </w:rPr>
            </w:pPr>
          </w:p>
          <w:p w14:paraId="0A4B661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Visa, I., (2014) Sustainable Energy in the Built Environment - Steps Toward </w:t>
            </w:r>
            <w:proofErr w:type="spellStart"/>
            <w:r w:rsidRPr="00550FA9">
              <w:rPr>
                <w:rFonts w:ascii="Times New Roman" w:hAnsi="Times New Roman" w:cs="Times New Roman"/>
                <w:color w:val="222222"/>
                <w:sz w:val="18"/>
                <w:szCs w:val="18"/>
                <w:shd w:val="clear" w:color="auto" w:fill="FFFFFF"/>
              </w:rPr>
              <w:t>nZEB</w:t>
            </w:r>
            <w:proofErr w:type="spellEnd"/>
            <w:r w:rsidRPr="00550FA9">
              <w:rPr>
                <w:rFonts w:ascii="Times New Roman" w:hAnsi="Times New Roman" w:cs="Times New Roman"/>
                <w:color w:val="222222"/>
                <w:sz w:val="18"/>
                <w:szCs w:val="18"/>
                <w:shd w:val="clear" w:color="auto" w:fill="FFFFFF"/>
              </w:rPr>
              <w:t>. Proceedings of the Conference on Sustainable Energy. CS</w:t>
            </w:r>
            <w:ins w:id="0" w:author="Eu 2019 GRL" w:date="2023-06-30T15:05:00Z">
              <w:r w:rsidRPr="00550FA9">
                <w:rPr>
                  <w:rFonts w:ascii="Times New Roman" w:hAnsi="Times New Roman" w:cs="Times New Roman"/>
                  <w:color w:val="222222"/>
                  <w:sz w:val="18"/>
                  <w:szCs w:val="18"/>
                  <w:shd w:val="clear" w:color="auto" w:fill="FFFFFF"/>
                </w:rPr>
                <w:t>C</w:t>
              </w:r>
            </w:ins>
            <w:r w:rsidRPr="00550FA9">
              <w:rPr>
                <w:rFonts w:ascii="Times New Roman" w:hAnsi="Times New Roman" w:cs="Times New Roman"/>
                <w:color w:val="222222"/>
                <w:sz w:val="18"/>
                <w:szCs w:val="18"/>
                <w:shd w:val="clear" w:color="auto" w:fill="FFFFFF"/>
              </w:rPr>
              <w:t>E.</w:t>
            </w:r>
          </w:p>
          <w:p w14:paraId="09975AB1" w14:textId="77777777" w:rsidR="00BD2D24" w:rsidRPr="00550FA9" w:rsidRDefault="00BD2D24" w:rsidP="00282EF2">
            <w:pPr>
              <w:rPr>
                <w:rFonts w:ascii="Times New Roman" w:hAnsi="Times New Roman" w:cs="Times New Roman"/>
                <w:color w:val="222222"/>
                <w:sz w:val="18"/>
                <w:szCs w:val="18"/>
                <w:shd w:val="clear" w:color="auto" w:fill="FFFFFF"/>
              </w:rPr>
            </w:pPr>
          </w:p>
          <w:p w14:paraId="0E7EFAD7"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Grigg, Neil S. (2012) Water, Wastewater, and Stormwater Infrastructure Management, 2nd Edition. CRC Press. ProQuest </w:t>
            </w:r>
            <w:proofErr w:type="spellStart"/>
            <w:r w:rsidRPr="00550FA9">
              <w:rPr>
                <w:rFonts w:ascii="Times New Roman" w:hAnsi="Times New Roman" w:cs="Times New Roman"/>
                <w:color w:val="222222"/>
                <w:sz w:val="18"/>
                <w:szCs w:val="18"/>
                <w:shd w:val="clear" w:color="auto" w:fill="FFFFFF"/>
              </w:rPr>
              <w:t>Ebook</w:t>
            </w:r>
            <w:proofErr w:type="spellEnd"/>
            <w:r w:rsidRPr="00550FA9">
              <w:rPr>
                <w:rFonts w:ascii="Times New Roman" w:hAnsi="Times New Roman" w:cs="Times New Roman"/>
                <w:color w:val="222222"/>
                <w:sz w:val="18"/>
                <w:szCs w:val="18"/>
                <w:shd w:val="clear" w:color="auto" w:fill="FFFFFF"/>
              </w:rPr>
              <w:t xml:space="preserve"> Central,</w:t>
            </w:r>
          </w:p>
          <w:p w14:paraId="3869C8F9" w14:textId="77777777" w:rsidR="00BD2D24" w:rsidRPr="00550FA9" w:rsidRDefault="00BD2D24" w:rsidP="00282EF2">
            <w:pPr>
              <w:rPr>
                <w:rFonts w:ascii="Times New Roman" w:hAnsi="Times New Roman" w:cs="Times New Roman"/>
                <w:color w:val="222222"/>
                <w:sz w:val="18"/>
                <w:szCs w:val="18"/>
                <w:shd w:val="clear" w:color="auto" w:fill="FFFFFF"/>
              </w:rPr>
            </w:pPr>
          </w:p>
          <w:p w14:paraId="4D4FBB2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Sarma, A.K., Singh, V.P., </w:t>
            </w:r>
            <w:proofErr w:type="spellStart"/>
            <w:r w:rsidRPr="00550FA9">
              <w:rPr>
                <w:rFonts w:ascii="Times New Roman" w:hAnsi="Times New Roman" w:cs="Times New Roman"/>
                <w:color w:val="222222"/>
                <w:sz w:val="18"/>
                <w:szCs w:val="18"/>
                <w:shd w:val="clear" w:color="auto" w:fill="FFFFFF"/>
              </w:rPr>
              <w:t>Bhattacharjya</w:t>
            </w:r>
            <w:proofErr w:type="spellEnd"/>
            <w:r w:rsidRPr="00550FA9">
              <w:rPr>
                <w:rFonts w:ascii="Times New Roman" w:hAnsi="Times New Roman" w:cs="Times New Roman"/>
                <w:color w:val="222222"/>
                <w:sz w:val="18"/>
                <w:szCs w:val="18"/>
                <w:shd w:val="clear" w:color="auto" w:fill="FFFFFF"/>
              </w:rPr>
              <w:t xml:space="preserve">, R.K., </w:t>
            </w:r>
            <w:proofErr w:type="spellStart"/>
            <w:r w:rsidRPr="00550FA9">
              <w:rPr>
                <w:rFonts w:ascii="Times New Roman" w:hAnsi="Times New Roman" w:cs="Times New Roman"/>
                <w:color w:val="222222"/>
                <w:sz w:val="18"/>
                <w:szCs w:val="18"/>
                <w:shd w:val="clear" w:color="auto" w:fill="FFFFFF"/>
              </w:rPr>
              <w:t>Kartha</w:t>
            </w:r>
            <w:proofErr w:type="spellEnd"/>
            <w:r w:rsidRPr="00550FA9">
              <w:rPr>
                <w:rFonts w:ascii="Times New Roman" w:hAnsi="Times New Roman" w:cs="Times New Roman"/>
                <w:color w:val="222222"/>
                <w:sz w:val="18"/>
                <w:szCs w:val="18"/>
                <w:shd w:val="clear" w:color="auto" w:fill="FFFFFF"/>
              </w:rPr>
              <w:t>, S.A. (eds.) (2018) Urban Ecology, Water Quality and Climate Change. Springer International Publishing.</w:t>
            </w:r>
          </w:p>
          <w:p w14:paraId="06CB473F" w14:textId="77777777" w:rsidR="00BD2D24" w:rsidRPr="00550FA9" w:rsidRDefault="00BD2D24" w:rsidP="00282EF2">
            <w:pPr>
              <w:rPr>
                <w:rFonts w:ascii="Times New Roman" w:hAnsi="Times New Roman" w:cs="Times New Roman"/>
                <w:color w:val="222222"/>
                <w:sz w:val="18"/>
                <w:szCs w:val="18"/>
                <w:shd w:val="clear" w:color="auto" w:fill="FFFFFF"/>
              </w:rPr>
            </w:pPr>
          </w:p>
          <w:p w14:paraId="3F78F655" w14:textId="77777777" w:rsidR="00BD2D24" w:rsidRPr="00550FA9" w:rsidRDefault="00BD2D24" w:rsidP="00282EF2">
            <w:pPr>
              <w:rPr>
                <w:rFonts w:ascii="Times New Roman" w:hAnsi="Times New Roman" w:cs="Times New Roman"/>
                <w:color w:val="222222"/>
                <w:sz w:val="18"/>
                <w:szCs w:val="18"/>
                <w:shd w:val="clear" w:color="auto" w:fill="FFFFFF"/>
              </w:rPr>
            </w:pPr>
            <w:proofErr w:type="spellStart"/>
            <w:r w:rsidRPr="00550FA9">
              <w:rPr>
                <w:rFonts w:ascii="Times New Roman" w:hAnsi="Times New Roman" w:cs="Times New Roman"/>
                <w:color w:val="222222"/>
                <w:sz w:val="18"/>
                <w:szCs w:val="18"/>
                <w:shd w:val="clear" w:color="auto" w:fill="FFFFFF"/>
              </w:rPr>
              <w:t>Taherzadeh</w:t>
            </w:r>
            <w:proofErr w:type="spellEnd"/>
            <w:r w:rsidRPr="00550FA9">
              <w:rPr>
                <w:rFonts w:ascii="Times New Roman" w:hAnsi="Times New Roman" w:cs="Times New Roman"/>
                <w:color w:val="222222"/>
                <w:sz w:val="18"/>
                <w:szCs w:val="18"/>
                <w:shd w:val="clear" w:color="auto" w:fill="FFFFFF"/>
              </w:rPr>
              <w:t xml:space="preserve">, M.J., Tobias, R. (eds.) (2015) Resource Recovery to Approach Zero Municipal Waste. CRC Press, Boca Raton. </w:t>
            </w:r>
          </w:p>
          <w:p w14:paraId="1E8EE86F" w14:textId="77777777" w:rsidR="00BD2D24" w:rsidRPr="00550FA9" w:rsidRDefault="00BD2D24" w:rsidP="00282EF2">
            <w:pPr>
              <w:rPr>
                <w:rFonts w:ascii="Times New Roman" w:hAnsi="Times New Roman" w:cs="Times New Roman"/>
                <w:color w:val="222222"/>
                <w:sz w:val="18"/>
                <w:szCs w:val="18"/>
                <w:shd w:val="clear" w:color="auto" w:fill="FFFFFF"/>
              </w:rPr>
            </w:pPr>
          </w:p>
          <w:p w14:paraId="6B779DB9" w14:textId="77777777" w:rsidR="00BD2D24" w:rsidRPr="00550FA9" w:rsidRDefault="00BD2D24" w:rsidP="00282EF2">
            <w:pPr>
              <w:rPr>
                <w:rFonts w:ascii="Times New Roman" w:hAnsi="Times New Roman" w:cs="Times New Roman"/>
                <w:color w:val="222222"/>
                <w:sz w:val="18"/>
                <w:szCs w:val="18"/>
                <w:shd w:val="clear" w:color="auto" w:fill="FFFFFF"/>
              </w:rPr>
            </w:pPr>
            <w:proofErr w:type="spellStart"/>
            <w:r w:rsidRPr="00550FA9">
              <w:rPr>
                <w:rFonts w:ascii="Times New Roman" w:hAnsi="Times New Roman" w:cs="Times New Roman"/>
                <w:color w:val="222222"/>
                <w:sz w:val="18"/>
                <w:szCs w:val="18"/>
                <w:shd w:val="clear" w:color="auto" w:fill="FFFFFF"/>
              </w:rPr>
              <w:t>Zabalza</w:t>
            </w:r>
            <w:proofErr w:type="spellEnd"/>
            <w:r w:rsidRPr="00550FA9">
              <w:rPr>
                <w:rFonts w:ascii="Times New Roman" w:hAnsi="Times New Roman" w:cs="Times New Roman"/>
                <w:color w:val="222222"/>
                <w:sz w:val="18"/>
                <w:szCs w:val="18"/>
                <w:shd w:val="clear" w:color="auto" w:fill="FFFFFF"/>
              </w:rPr>
              <w:t xml:space="preserve"> </w:t>
            </w:r>
            <w:proofErr w:type="spellStart"/>
            <w:r w:rsidRPr="00550FA9">
              <w:rPr>
                <w:rFonts w:ascii="Times New Roman" w:hAnsi="Times New Roman" w:cs="Times New Roman"/>
                <w:color w:val="222222"/>
                <w:sz w:val="18"/>
                <w:szCs w:val="18"/>
                <w:shd w:val="clear" w:color="auto" w:fill="FFFFFF"/>
              </w:rPr>
              <w:t>Bribian</w:t>
            </w:r>
            <w:proofErr w:type="spellEnd"/>
            <w:r w:rsidRPr="00550FA9">
              <w:rPr>
                <w:rFonts w:ascii="Times New Roman" w:hAnsi="Times New Roman" w:cs="Times New Roman"/>
                <w:color w:val="222222"/>
                <w:sz w:val="18"/>
                <w:szCs w:val="18"/>
                <w:shd w:val="clear" w:color="auto" w:fill="FFFFFF"/>
              </w:rPr>
              <w:t>, I., Valero Capilla, A., Aranda Uson, A. (2011) Life Cycle Assessment of Building Materials, Building and Environment, 46 (5), 1133-1140.</w:t>
            </w:r>
          </w:p>
          <w:p w14:paraId="66EAB346" w14:textId="77777777" w:rsidR="00BD2D24" w:rsidRPr="00550FA9" w:rsidRDefault="00BD2D24" w:rsidP="00282EF2">
            <w:pPr>
              <w:rPr>
                <w:rFonts w:ascii="Times New Roman" w:hAnsi="Times New Roman" w:cs="Times New Roman"/>
                <w:color w:val="222222"/>
                <w:sz w:val="18"/>
                <w:szCs w:val="18"/>
                <w:shd w:val="clear" w:color="auto" w:fill="FFFFFF"/>
              </w:rPr>
            </w:pPr>
          </w:p>
          <w:p w14:paraId="54EC620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NACTO (2017) Urban Street Stormwater Guide, Island Press/Center for Resource Economics</w:t>
            </w:r>
          </w:p>
          <w:p w14:paraId="0B790847" w14:textId="77777777" w:rsidR="00BD2D24" w:rsidRPr="00550FA9" w:rsidRDefault="00BD2D24" w:rsidP="00282EF2">
            <w:pPr>
              <w:rPr>
                <w:rFonts w:ascii="Times New Roman" w:hAnsi="Times New Roman" w:cs="Times New Roman"/>
                <w:color w:val="222222"/>
                <w:sz w:val="18"/>
                <w:szCs w:val="18"/>
                <w:shd w:val="clear" w:color="auto" w:fill="FFFFFF"/>
              </w:rPr>
            </w:pPr>
          </w:p>
          <w:p w14:paraId="3D3F3095"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Van der Ree, R., Smith, D.J., Grilo, C. (2015) Handbook of Road Ecology, First Edition. John Wiley and Sons Inc.</w:t>
            </w:r>
          </w:p>
          <w:p w14:paraId="3C37A516" w14:textId="77777777" w:rsidR="00BD2D24" w:rsidRPr="00550FA9" w:rsidRDefault="00BD2D24" w:rsidP="00282EF2">
            <w:pPr>
              <w:rPr>
                <w:rFonts w:ascii="Times New Roman" w:hAnsi="Times New Roman" w:cs="Times New Roman"/>
                <w:color w:val="222222"/>
                <w:sz w:val="18"/>
                <w:szCs w:val="18"/>
                <w:shd w:val="clear" w:color="auto" w:fill="FFFFFF"/>
              </w:rPr>
            </w:pPr>
          </w:p>
          <w:p w14:paraId="3DC5187B"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Clark, W.W., Cooke, G. (2016) Smart Green Cities: Toward a Carbon Neutral World. Routledge, London.</w:t>
            </w:r>
          </w:p>
          <w:p w14:paraId="4D48F835" w14:textId="77777777" w:rsidR="00BD2D24" w:rsidRPr="00550FA9" w:rsidRDefault="00BD2D24" w:rsidP="00282EF2">
            <w:pPr>
              <w:rPr>
                <w:rFonts w:ascii="Times New Roman" w:hAnsi="Times New Roman" w:cs="Times New Roman"/>
                <w:color w:val="222222"/>
                <w:sz w:val="18"/>
                <w:szCs w:val="18"/>
                <w:shd w:val="clear" w:color="auto" w:fill="FFFFFF"/>
              </w:rPr>
            </w:pPr>
          </w:p>
          <w:p w14:paraId="0366D4B6"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 xml:space="preserve">Beatley, T. (2014) Green Cities of Europe: Global Lessons on Green Urbanism. </w:t>
            </w:r>
            <w:proofErr w:type="spellStart"/>
            <w:r w:rsidRPr="00550FA9">
              <w:rPr>
                <w:rFonts w:ascii="Times New Roman" w:hAnsi="Times New Roman" w:cs="Times New Roman"/>
                <w:color w:val="222222"/>
                <w:sz w:val="18"/>
                <w:szCs w:val="18"/>
                <w:shd w:val="clear" w:color="auto" w:fill="FFFFFF"/>
              </w:rPr>
              <w:t>Birkhauser</w:t>
            </w:r>
            <w:proofErr w:type="spellEnd"/>
            <w:r w:rsidRPr="00550FA9">
              <w:rPr>
                <w:rFonts w:ascii="Times New Roman" w:hAnsi="Times New Roman" w:cs="Times New Roman"/>
                <w:color w:val="222222"/>
                <w:sz w:val="18"/>
                <w:szCs w:val="18"/>
                <w:shd w:val="clear" w:color="auto" w:fill="FFFFFF"/>
              </w:rPr>
              <w:t>,</w:t>
            </w:r>
          </w:p>
          <w:p w14:paraId="1AFAFA39"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Boston.</w:t>
            </w:r>
          </w:p>
          <w:p w14:paraId="295E27B6" w14:textId="77777777" w:rsidR="00BD2D24" w:rsidRPr="00550FA9" w:rsidRDefault="00BD2D24" w:rsidP="00282EF2">
            <w:pPr>
              <w:rPr>
                <w:rFonts w:ascii="Times New Roman" w:hAnsi="Times New Roman" w:cs="Times New Roman"/>
                <w:color w:val="222222"/>
                <w:sz w:val="18"/>
                <w:szCs w:val="18"/>
                <w:shd w:val="clear" w:color="auto" w:fill="FFFFFF"/>
              </w:rPr>
            </w:pPr>
          </w:p>
          <w:p w14:paraId="1C264424" w14:textId="77777777" w:rsidR="00BD2D24" w:rsidRPr="00550FA9" w:rsidRDefault="00BD2D24" w:rsidP="00282EF2">
            <w:pPr>
              <w:rPr>
                <w:rFonts w:ascii="Times New Roman" w:hAnsi="Times New Roman" w:cs="Times New Roman"/>
                <w:color w:val="222222"/>
                <w:sz w:val="18"/>
                <w:szCs w:val="18"/>
                <w:shd w:val="clear" w:color="auto" w:fill="FFFFFF"/>
              </w:rPr>
            </w:pPr>
          </w:p>
        </w:tc>
      </w:tr>
      <w:tr w:rsidR="00BD2D24" w:rsidRPr="00550FA9" w14:paraId="333CCB77" w14:textId="77777777" w:rsidTr="00282EF2">
        <w:tc>
          <w:tcPr>
            <w:tcW w:w="1145" w:type="dxa"/>
          </w:tcPr>
          <w:p w14:paraId="37FFA43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lastRenderedPageBreak/>
              <w:t>Case Studies</w:t>
            </w:r>
          </w:p>
        </w:tc>
        <w:tc>
          <w:tcPr>
            <w:tcW w:w="2442" w:type="dxa"/>
          </w:tcPr>
          <w:p w14:paraId="654A97E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Coastal Gas Links Pipeline in BC</w:t>
            </w:r>
          </w:p>
          <w:p w14:paraId="79B39C23" w14:textId="77777777" w:rsidR="00BD2D24" w:rsidRPr="00550FA9" w:rsidRDefault="00BD2D24" w:rsidP="00282EF2">
            <w:pPr>
              <w:rPr>
                <w:rFonts w:ascii="Times New Roman" w:hAnsi="Times New Roman" w:cs="Times New Roman"/>
                <w:color w:val="222222"/>
                <w:sz w:val="18"/>
                <w:szCs w:val="18"/>
                <w:shd w:val="clear" w:color="auto" w:fill="FFFFFF"/>
              </w:rPr>
            </w:pPr>
          </w:p>
          <w:p w14:paraId="7A79F5A1"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Nova Scotia power generation</w:t>
            </w:r>
          </w:p>
          <w:p w14:paraId="33D118B3" w14:textId="77777777" w:rsidR="00BD2D24" w:rsidRPr="00550FA9" w:rsidRDefault="00BD2D24" w:rsidP="00282EF2">
            <w:pPr>
              <w:rPr>
                <w:rFonts w:ascii="Times New Roman" w:hAnsi="Times New Roman" w:cs="Times New Roman"/>
                <w:color w:val="222222"/>
                <w:sz w:val="18"/>
                <w:szCs w:val="18"/>
                <w:shd w:val="clear" w:color="auto" w:fill="FFFFFF"/>
              </w:rPr>
            </w:pPr>
          </w:p>
          <w:p w14:paraId="77AD6490"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Ring of Fire development</w:t>
            </w:r>
          </w:p>
          <w:p w14:paraId="51F7EAD6" w14:textId="77777777" w:rsidR="00BD2D24" w:rsidRPr="00550FA9" w:rsidRDefault="00BD2D24" w:rsidP="00282EF2">
            <w:pPr>
              <w:rPr>
                <w:rFonts w:ascii="Times New Roman" w:hAnsi="Times New Roman" w:cs="Times New Roman"/>
                <w:color w:val="222222"/>
                <w:sz w:val="18"/>
                <w:szCs w:val="18"/>
                <w:shd w:val="clear" w:color="auto" w:fill="FFFFFF"/>
              </w:rPr>
            </w:pPr>
          </w:p>
          <w:p w14:paraId="2EF8FDC4"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mid-Peninsula highway</w:t>
            </w:r>
          </w:p>
          <w:p w14:paraId="212C22DE" w14:textId="77777777" w:rsidR="00BD2D24" w:rsidRPr="00550FA9" w:rsidRDefault="00BD2D24" w:rsidP="00282EF2">
            <w:pPr>
              <w:rPr>
                <w:rFonts w:ascii="Times New Roman" w:hAnsi="Times New Roman" w:cs="Times New Roman"/>
                <w:color w:val="222222"/>
                <w:sz w:val="18"/>
                <w:szCs w:val="18"/>
                <w:shd w:val="clear" w:color="auto" w:fill="FFFFFF"/>
              </w:rPr>
            </w:pPr>
          </w:p>
          <w:p w14:paraId="3542703F"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Ontario wind-power installation</w:t>
            </w:r>
          </w:p>
          <w:p w14:paraId="50D8F34F" w14:textId="77777777" w:rsidR="00BD2D24" w:rsidRPr="00550FA9" w:rsidRDefault="00BD2D24" w:rsidP="00282EF2">
            <w:pPr>
              <w:rPr>
                <w:rFonts w:ascii="Times New Roman" w:hAnsi="Times New Roman" w:cs="Times New Roman"/>
                <w:color w:val="222222"/>
                <w:sz w:val="18"/>
                <w:szCs w:val="18"/>
                <w:shd w:val="clear" w:color="auto" w:fill="FFFFFF"/>
              </w:rPr>
            </w:pPr>
          </w:p>
          <w:p w14:paraId="2DFAF00C"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Delhi India water generation</w:t>
            </w:r>
          </w:p>
          <w:p w14:paraId="0ED7C7BE" w14:textId="77777777" w:rsidR="00BD2D24" w:rsidRPr="00550FA9" w:rsidRDefault="00BD2D24" w:rsidP="00282EF2">
            <w:pPr>
              <w:rPr>
                <w:rFonts w:ascii="Times New Roman" w:hAnsi="Times New Roman" w:cs="Times New Roman"/>
                <w:color w:val="222222"/>
                <w:sz w:val="18"/>
                <w:szCs w:val="18"/>
                <w:shd w:val="clear" w:color="auto" w:fill="FFFFFF"/>
              </w:rPr>
            </w:pPr>
          </w:p>
          <w:p w14:paraId="07166D2A" w14:textId="77777777" w:rsidR="00BD2D24" w:rsidRPr="00550FA9" w:rsidRDefault="00BD2D24" w:rsidP="00282EF2">
            <w:pPr>
              <w:rPr>
                <w:rFonts w:ascii="Times New Roman" w:hAnsi="Times New Roman" w:cs="Times New Roman"/>
                <w:color w:val="222222"/>
                <w:sz w:val="18"/>
                <w:szCs w:val="18"/>
                <w:shd w:val="clear" w:color="auto" w:fill="FFFFFF"/>
              </w:rPr>
            </w:pPr>
            <w:r w:rsidRPr="00550FA9">
              <w:rPr>
                <w:rFonts w:ascii="Times New Roman" w:hAnsi="Times New Roman" w:cs="Times New Roman"/>
                <w:color w:val="222222"/>
                <w:sz w:val="18"/>
                <w:szCs w:val="18"/>
                <w:shd w:val="clear" w:color="auto" w:fill="FFFFFF"/>
              </w:rPr>
              <w:t>Deep Water Cooling in Toronto</w:t>
            </w:r>
          </w:p>
        </w:tc>
        <w:tc>
          <w:tcPr>
            <w:tcW w:w="5763" w:type="dxa"/>
          </w:tcPr>
          <w:p w14:paraId="02668D06" w14:textId="77777777" w:rsidR="00BD2D24" w:rsidRPr="00550FA9" w:rsidRDefault="00BD2D24" w:rsidP="00282EF2">
            <w:pPr>
              <w:rPr>
                <w:rFonts w:ascii="Times New Roman" w:hAnsi="Times New Roman" w:cs="Times New Roman"/>
                <w:color w:val="222222"/>
                <w:sz w:val="18"/>
                <w:szCs w:val="18"/>
                <w:shd w:val="clear" w:color="auto" w:fill="FFFFFF"/>
              </w:rPr>
            </w:pPr>
          </w:p>
        </w:tc>
      </w:tr>
    </w:tbl>
    <w:p w14:paraId="3E56551F" w14:textId="77777777" w:rsidR="00BD2D24" w:rsidRPr="007A0B2E" w:rsidRDefault="00BD2D24" w:rsidP="00BD2D24">
      <w:pPr>
        <w:rPr>
          <w:rFonts w:ascii="Times New Roman" w:hAnsi="Times New Roman" w:cs="Times New Roman"/>
          <w:color w:val="222222"/>
          <w:sz w:val="22"/>
          <w:szCs w:val="22"/>
          <w:shd w:val="clear" w:color="auto" w:fill="FFFFFF"/>
        </w:rPr>
      </w:pPr>
    </w:p>
    <w:p w14:paraId="110C5C48" w14:textId="08C41232"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 xml:space="preserve">Table </w:t>
      </w:r>
      <w:r w:rsidR="00550FA9" w:rsidRPr="00346DF4">
        <w:rPr>
          <w:rFonts w:ascii="Times New Roman" w:hAnsi="Times New Roman" w:cs="Times New Roman"/>
          <w:b/>
          <w:bCs/>
          <w:color w:val="222222"/>
          <w:sz w:val="22"/>
          <w:szCs w:val="22"/>
          <w:shd w:val="clear" w:color="auto" w:fill="FFFFFF"/>
        </w:rPr>
        <w:t>9</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Climate change topic coverage for design courses</w:t>
      </w:r>
    </w:p>
    <w:tbl>
      <w:tblPr>
        <w:tblStyle w:val="TableGrid"/>
        <w:tblW w:w="9350" w:type="dxa"/>
        <w:tblLook w:val="04A0" w:firstRow="1" w:lastRow="0" w:firstColumn="1" w:lastColumn="0" w:noHBand="0" w:noVBand="1"/>
      </w:tblPr>
      <w:tblGrid>
        <w:gridCol w:w="1451"/>
        <w:gridCol w:w="3222"/>
        <w:gridCol w:w="4677"/>
      </w:tblGrid>
      <w:tr w:rsidR="00BD2D24" w:rsidRPr="007A0B2E" w14:paraId="344E521B" w14:textId="77777777" w:rsidTr="00282EF2">
        <w:tc>
          <w:tcPr>
            <w:tcW w:w="1451" w:type="dxa"/>
          </w:tcPr>
          <w:p w14:paraId="223CFDB7"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18DE1ADE"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1BB971C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340CF520" w14:textId="77777777" w:rsidTr="00282EF2">
        <w:tc>
          <w:tcPr>
            <w:tcW w:w="1451" w:type="dxa"/>
            <w:vMerge w:val="restart"/>
          </w:tcPr>
          <w:p w14:paraId="3BB0B0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047D42E9" w14:textId="77777777" w:rsidR="00BD2D24" w:rsidRPr="00346DF4" w:rsidRDefault="00BD2D24" w:rsidP="00282EF2">
            <w:pPr>
              <w:rPr>
                <w:rFonts w:ascii="Times New Roman" w:hAnsi="Times New Roman" w:cs="Times New Roman"/>
                <w:color w:val="222222"/>
                <w:sz w:val="18"/>
                <w:szCs w:val="18"/>
                <w:shd w:val="clear" w:color="auto" w:fill="FFFFFF"/>
              </w:rPr>
            </w:pPr>
          </w:p>
          <w:p w14:paraId="547CA2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4C715D1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(2/4)</w:t>
            </w:r>
          </w:p>
        </w:tc>
      </w:tr>
      <w:tr w:rsidR="00BD2D24" w:rsidRPr="00346DF4" w14:paraId="3CE48876" w14:textId="77777777" w:rsidTr="00282EF2">
        <w:tc>
          <w:tcPr>
            <w:tcW w:w="1451" w:type="dxa"/>
            <w:vMerge/>
          </w:tcPr>
          <w:p w14:paraId="7024A82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95511E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F9D9E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Contributors, Individual &amp; Collective Responsibilities, Carbon Budget and Debt (2/4)</w:t>
            </w:r>
          </w:p>
        </w:tc>
      </w:tr>
      <w:tr w:rsidR="00BD2D24" w:rsidRPr="00346DF4" w14:paraId="2D9F5A62" w14:textId="77777777" w:rsidTr="00282EF2">
        <w:tc>
          <w:tcPr>
            <w:tcW w:w="1451" w:type="dxa"/>
            <w:vMerge/>
          </w:tcPr>
          <w:p w14:paraId="2653DA3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79E7C8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677" w:type="dxa"/>
          </w:tcPr>
          <w:p w14:paraId="4BF914C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(4/4)</w:t>
            </w:r>
          </w:p>
        </w:tc>
      </w:tr>
      <w:tr w:rsidR="00BD2D24" w:rsidRPr="00346DF4" w14:paraId="4DDCF9B1" w14:textId="77777777" w:rsidTr="00282EF2">
        <w:tc>
          <w:tcPr>
            <w:tcW w:w="1451" w:type="dxa"/>
            <w:vMerge/>
          </w:tcPr>
          <w:p w14:paraId="555B22A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44CBA8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E9CBBC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(2/4)</w:t>
            </w:r>
          </w:p>
        </w:tc>
      </w:tr>
      <w:tr w:rsidR="00BD2D24" w:rsidRPr="00346DF4" w14:paraId="45FF5721" w14:textId="77777777" w:rsidTr="00282EF2">
        <w:tc>
          <w:tcPr>
            <w:tcW w:w="1451" w:type="dxa"/>
            <w:vMerge/>
          </w:tcPr>
          <w:p w14:paraId="3163D5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E0E769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677" w:type="dxa"/>
          </w:tcPr>
          <w:p w14:paraId="6BE8332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Data/Feedback (2/4)</w:t>
            </w:r>
          </w:p>
        </w:tc>
      </w:tr>
      <w:tr w:rsidR="00BD2D24" w:rsidRPr="00346DF4" w14:paraId="32C029F2" w14:textId="77777777" w:rsidTr="00282EF2">
        <w:tc>
          <w:tcPr>
            <w:tcW w:w="1451" w:type="dxa"/>
            <w:vMerge/>
          </w:tcPr>
          <w:p w14:paraId="6FBE5F7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561F1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677" w:type="dxa"/>
          </w:tcPr>
          <w:p w14:paraId="4975440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(2/7)</w:t>
            </w:r>
          </w:p>
        </w:tc>
      </w:tr>
      <w:tr w:rsidR="00BD2D24" w:rsidRPr="00346DF4" w14:paraId="6EEAADB3" w14:textId="77777777" w:rsidTr="00282EF2">
        <w:tc>
          <w:tcPr>
            <w:tcW w:w="1451" w:type="dxa"/>
            <w:vMerge w:val="restart"/>
          </w:tcPr>
          <w:p w14:paraId="1115FB7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vMerge w:val="restart"/>
          </w:tcPr>
          <w:p w14:paraId="135DA4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0A76140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Consumption and Production, Scale, Balance and Monitoring (2/4)</w:t>
            </w:r>
          </w:p>
        </w:tc>
      </w:tr>
      <w:tr w:rsidR="00BD2D24" w:rsidRPr="00346DF4" w14:paraId="40B4447A" w14:textId="77777777" w:rsidTr="00282EF2">
        <w:tc>
          <w:tcPr>
            <w:tcW w:w="1451" w:type="dxa"/>
            <w:vMerge/>
          </w:tcPr>
          <w:p w14:paraId="3C169A7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A30E3E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0A40D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(2/4)</w:t>
            </w:r>
          </w:p>
        </w:tc>
      </w:tr>
      <w:tr w:rsidR="00BD2D24" w:rsidRPr="00346DF4" w14:paraId="5018ECC7" w14:textId="77777777" w:rsidTr="00282EF2">
        <w:tc>
          <w:tcPr>
            <w:tcW w:w="1451" w:type="dxa"/>
            <w:vMerge/>
          </w:tcPr>
          <w:p w14:paraId="5EB3E5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684798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3376B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(2/4)</w:t>
            </w:r>
          </w:p>
        </w:tc>
      </w:tr>
      <w:tr w:rsidR="00BD2D24" w:rsidRPr="00346DF4" w14:paraId="0B1392B4" w14:textId="77777777" w:rsidTr="00282EF2">
        <w:tc>
          <w:tcPr>
            <w:tcW w:w="1451" w:type="dxa"/>
            <w:vMerge/>
          </w:tcPr>
          <w:p w14:paraId="674079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F79F46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4A2228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Whole Life and Product Life Cycles (2/4)</w:t>
            </w:r>
          </w:p>
        </w:tc>
      </w:tr>
      <w:tr w:rsidR="00BD2D24" w:rsidRPr="00346DF4" w14:paraId="5DAD35DD" w14:textId="77777777" w:rsidTr="00282EF2">
        <w:tc>
          <w:tcPr>
            <w:tcW w:w="1451" w:type="dxa"/>
            <w:vMerge w:val="restart"/>
          </w:tcPr>
          <w:p w14:paraId="08EFA80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vMerge w:val="restart"/>
          </w:tcPr>
          <w:p w14:paraId="6D0E0D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F3920D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(4/4)</w:t>
            </w:r>
          </w:p>
        </w:tc>
      </w:tr>
      <w:tr w:rsidR="00BD2D24" w:rsidRPr="00346DF4" w14:paraId="0489C837" w14:textId="77777777" w:rsidTr="00282EF2">
        <w:tc>
          <w:tcPr>
            <w:tcW w:w="1451" w:type="dxa"/>
            <w:vMerge/>
          </w:tcPr>
          <w:p w14:paraId="58F838C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5A5F2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A65F58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(2/4)</w:t>
            </w:r>
          </w:p>
        </w:tc>
      </w:tr>
      <w:tr w:rsidR="00BD2D24" w:rsidRPr="00346DF4" w14:paraId="789F5C6A" w14:textId="77777777" w:rsidTr="00282EF2">
        <w:tc>
          <w:tcPr>
            <w:tcW w:w="1451" w:type="dxa"/>
            <w:vMerge/>
          </w:tcPr>
          <w:p w14:paraId="34D29CF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EDD091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0B2DB9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Proactive Adaptation and Managed Retreat (2/4)</w:t>
            </w:r>
          </w:p>
        </w:tc>
      </w:tr>
      <w:tr w:rsidR="00BD2D24" w:rsidRPr="00346DF4" w14:paraId="487F722C" w14:textId="77777777" w:rsidTr="00282EF2">
        <w:tc>
          <w:tcPr>
            <w:tcW w:w="1451" w:type="dxa"/>
            <w:vMerge w:val="restart"/>
          </w:tcPr>
          <w:p w14:paraId="14A9349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3A523B1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677" w:type="dxa"/>
          </w:tcPr>
          <w:p w14:paraId="7FB11BA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Choice of Construction Methods (3/4)</w:t>
            </w:r>
          </w:p>
        </w:tc>
      </w:tr>
      <w:tr w:rsidR="00BD2D24" w:rsidRPr="00346DF4" w14:paraId="7134DEAE" w14:textId="77777777" w:rsidTr="00282EF2">
        <w:tc>
          <w:tcPr>
            <w:tcW w:w="1451" w:type="dxa"/>
            <w:vMerge/>
          </w:tcPr>
          <w:p w14:paraId="5C4BCF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376D3C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60A691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(3/4)</w:t>
            </w:r>
          </w:p>
        </w:tc>
      </w:tr>
      <w:tr w:rsidR="00BD2D24" w:rsidRPr="00346DF4" w14:paraId="241902C2" w14:textId="77777777" w:rsidTr="00282EF2">
        <w:tc>
          <w:tcPr>
            <w:tcW w:w="1451" w:type="dxa"/>
            <w:vMerge/>
          </w:tcPr>
          <w:p w14:paraId="144FBEA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252203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3AA375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Designing for Disassembly, Deconstruction and Reassembly (Prefabrication, Standardisation, </w:t>
            </w:r>
            <w:proofErr w:type="spellStart"/>
            <w:r w:rsidRPr="00346DF4">
              <w:rPr>
                <w:rFonts w:ascii="Times New Roman" w:hAnsi="Times New Roman" w:cs="Times New Roman"/>
                <w:color w:val="222222"/>
                <w:sz w:val="18"/>
                <w:szCs w:val="18"/>
                <w:shd w:val="clear" w:color="auto" w:fill="FFFFFF"/>
              </w:rPr>
              <w:t>Panellisation</w:t>
            </w:r>
            <w:proofErr w:type="spellEnd"/>
            <w:r w:rsidRPr="00346DF4">
              <w:rPr>
                <w:rFonts w:ascii="Times New Roman" w:hAnsi="Times New Roman" w:cs="Times New Roman"/>
                <w:color w:val="222222"/>
                <w:sz w:val="18"/>
                <w:szCs w:val="18"/>
                <w:shd w:val="clear" w:color="auto" w:fill="FFFFFF"/>
              </w:rPr>
              <w:t>) (2/4)</w:t>
            </w:r>
          </w:p>
        </w:tc>
      </w:tr>
      <w:tr w:rsidR="00BD2D24" w:rsidRPr="00346DF4" w14:paraId="4F1301D1" w14:textId="77777777" w:rsidTr="00282EF2">
        <w:tc>
          <w:tcPr>
            <w:tcW w:w="1451" w:type="dxa"/>
            <w:vMerge/>
          </w:tcPr>
          <w:p w14:paraId="6E8B884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9F796F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A67116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Flexibility (for Change of Space within the Same Use) (2/4)</w:t>
            </w:r>
          </w:p>
        </w:tc>
      </w:tr>
      <w:tr w:rsidR="00BD2D24" w:rsidRPr="00346DF4" w14:paraId="60B10D29" w14:textId="77777777" w:rsidTr="00282EF2">
        <w:tc>
          <w:tcPr>
            <w:tcW w:w="1451" w:type="dxa"/>
            <w:vMerge/>
          </w:tcPr>
          <w:p w14:paraId="27399C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83A569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677" w:type="dxa"/>
          </w:tcPr>
          <w:p w14:paraId="21193FC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(2/4)</w:t>
            </w:r>
          </w:p>
        </w:tc>
      </w:tr>
      <w:tr w:rsidR="00BD2D24" w:rsidRPr="00346DF4" w14:paraId="4C16F91C" w14:textId="77777777" w:rsidTr="00282EF2">
        <w:tc>
          <w:tcPr>
            <w:tcW w:w="1451" w:type="dxa"/>
            <w:vMerge/>
          </w:tcPr>
          <w:p w14:paraId="0352C38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922C4A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5DF8C5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Waste-to-Material/Product (Upcycling and Downcycling) (2/4)</w:t>
            </w:r>
          </w:p>
        </w:tc>
      </w:tr>
      <w:tr w:rsidR="00BD2D24" w:rsidRPr="00346DF4" w14:paraId="1BEB971D" w14:textId="77777777" w:rsidTr="00282EF2">
        <w:tc>
          <w:tcPr>
            <w:tcW w:w="1451" w:type="dxa"/>
            <w:vMerge w:val="restart"/>
          </w:tcPr>
          <w:p w14:paraId="285F80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222" w:type="dxa"/>
            <w:vMerge w:val="restart"/>
          </w:tcPr>
          <w:p w14:paraId="72CE22C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Active Design: Environmental Systems and Technologies</w:t>
            </w:r>
          </w:p>
        </w:tc>
        <w:tc>
          <w:tcPr>
            <w:tcW w:w="4677" w:type="dxa"/>
          </w:tcPr>
          <w:p w14:paraId="6919C01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Systems (2/4)</w:t>
            </w:r>
          </w:p>
        </w:tc>
      </w:tr>
      <w:tr w:rsidR="00BD2D24" w:rsidRPr="00346DF4" w14:paraId="4D391FC9" w14:textId="77777777" w:rsidTr="00282EF2">
        <w:tc>
          <w:tcPr>
            <w:tcW w:w="1451" w:type="dxa"/>
            <w:vMerge/>
          </w:tcPr>
          <w:p w14:paraId="3810FC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EA2EB6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B2E608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Demand, Supply Sources and Balance (Heat Gains and Losses) (2/4)</w:t>
            </w:r>
          </w:p>
        </w:tc>
      </w:tr>
      <w:tr w:rsidR="00BD2D24" w:rsidRPr="00346DF4" w14:paraId="18938BC9" w14:textId="77777777" w:rsidTr="00282EF2">
        <w:tc>
          <w:tcPr>
            <w:tcW w:w="1451" w:type="dxa"/>
            <w:vMerge/>
          </w:tcPr>
          <w:p w14:paraId="2385439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A7E4B4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A1A93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Smart Systems, Technologies, Monitoring and Maintenance (2/4)</w:t>
            </w:r>
          </w:p>
        </w:tc>
      </w:tr>
      <w:tr w:rsidR="00BD2D24" w:rsidRPr="00346DF4" w14:paraId="3EA86D67" w14:textId="77777777" w:rsidTr="00282EF2">
        <w:tc>
          <w:tcPr>
            <w:tcW w:w="1451" w:type="dxa"/>
            <w:vMerge/>
          </w:tcPr>
          <w:p w14:paraId="6F6658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456DB0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Life Carbon Impacts (for Retrofit and New Build)</w:t>
            </w:r>
          </w:p>
        </w:tc>
        <w:tc>
          <w:tcPr>
            <w:tcW w:w="4677" w:type="dxa"/>
          </w:tcPr>
          <w:p w14:paraId="531DF0B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Upfront Impacts (Stage A): Product and Construction (2/4)</w:t>
            </w:r>
          </w:p>
        </w:tc>
      </w:tr>
      <w:tr w:rsidR="00BD2D24" w:rsidRPr="00346DF4" w14:paraId="1DF3C8BC" w14:textId="77777777" w:rsidTr="00282EF2">
        <w:tc>
          <w:tcPr>
            <w:tcW w:w="1451" w:type="dxa"/>
            <w:vMerge w:val="restart"/>
          </w:tcPr>
          <w:p w14:paraId="5E79E8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222" w:type="dxa"/>
            <w:vMerge w:val="restart"/>
          </w:tcPr>
          <w:p w14:paraId="05E6C44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Sources, Stresses, Quality and Management</w:t>
            </w:r>
          </w:p>
        </w:tc>
        <w:tc>
          <w:tcPr>
            <w:tcW w:w="4677" w:type="dxa"/>
          </w:tcPr>
          <w:p w14:paraId="0104531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Sources and Uses (2/4)</w:t>
            </w:r>
          </w:p>
        </w:tc>
      </w:tr>
      <w:tr w:rsidR="00BD2D24" w:rsidRPr="00346DF4" w14:paraId="565E0A4E" w14:textId="77777777" w:rsidTr="00282EF2">
        <w:tc>
          <w:tcPr>
            <w:tcW w:w="1451" w:type="dxa"/>
            <w:vMerge/>
          </w:tcPr>
          <w:p w14:paraId="2C689D0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45DEF6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2B50A6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(2/4)</w:t>
            </w:r>
          </w:p>
        </w:tc>
      </w:tr>
      <w:tr w:rsidR="00BD2D24" w:rsidRPr="00346DF4" w14:paraId="6F0EE433" w14:textId="77777777" w:rsidTr="00282EF2">
        <w:tc>
          <w:tcPr>
            <w:tcW w:w="1451" w:type="dxa"/>
            <w:vMerge/>
          </w:tcPr>
          <w:p w14:paraId="70BE453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E71A0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Recycling and Reuse</w:t>
            </w:r>
          </w:p>
        </w:tc>
        <w:tc>
          <w:tcPr>
            <w:tcW w:w="4677" w:type="dxa"/>
          </w:tcPr>
          <w:p w14:paraId="78339CA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Wastewater Treatment and Reuse (2/4)</w:t>
            </w:r>
          </w:p>
        </w:tc>
      </w:tr>
      <w:tr w:rsidR="00BD2D24" w:rsidRPr="00346DF4" w14:paraId="77FE56B5" w14:textId="77777777" w:rsidTr="00282EF2">
        <w:tc>
          <w:tcPr>
            <w:tcW w:w="1451" w:type="dxa"/>
            <w:vMerge/>
          </w:tcPr>
          <w:p w14:paraId="295577D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4EE2F1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Harvesting, Stormwater Management and Sustainable Urban Drainage</w:t>
            </w:r>
          </w:p>
        </w:tc>
        <w:tc>
          <w:tcPr>
            <w:tcW w:w="4677" w:type="dxa"/>
          </w:tcPr>
          <w:p w14:paraId="734D4F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 Drainage Systems (3/4)</w:t>
            </w:r>
          </w:p>
        </w:tc>
      </w:tr>
      <w:tr w:rsidR="00BD2D24" w:rsidRPr="00346DF4" w14:paraId="56A308C9" w14:textId="77777777" w:rsidTr="00282EF2">
        <w:tc>
          <w:tcPr>
            <w:tcW w:w="1451" w:type="dxa"/>
            <w:vMerge/>
          </w:tcPr>
          <w:p w14:paraId="7351543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218A29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6214D6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Catchment and Storage (3/4)</w:t>
            </w:r>
          </w:p>
        </w:tc>
      </w:tr>
      <w:tr w:rsidR="00BD2D24" w:rsidRPr="00346DF4" w14:paraId="48A0B090" w14:textId="77777777" w:rsidTr="00282EF2">
        <w:tc>
          <w:tcPr>
            <w:tcW w:w="1451" w:type="dxa"/>
            <w:vMerge/>
          </w:tcPr>
          <w:p w14:paraId="4794F2D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8350A8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5E2CB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and Challenges (2/4)</w:t>
            </w:r>
          </w:p>
        </w:tc>
      </w:tr>
      <w:tr w:rsidR="00BD2D24" w:rsidRPr="00346DF4" w14:paraId="333CA100" w14:textId="77777777" w:rsidTr="00282EF2">
        <w:tc>
          <w:tcPr>
            <w:tcW w:w="1451" w:type="dxa"/>
            <w:vMerge/>
          </w:tcPr>
          <w:p w14:paraId="57A24ED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8B86A3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5CFE2C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Runoff, Quantity and Quality (2/4)</w:t>
            </w:r>
          </w:p>
        </w:tc>
      </w:tr>
      <w:tr w:rsidR="00BD2D24" w:rsidRPr="00346DF4" w14:paraId="2752235E" w14:textId="77777777" w:rsidTr="00282EF2">
        <w:tc>
          <w:tcPr>
            <w:tcW w:w="1451" w:type="dxa"/>
            <w:vMerge/>
          </w:tcPr>
          <w:p w14:paraId="37F93E4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FD672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0E7CA8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Uses (2/4)</w:t>
            </w:r>
          </w:p>
        </w:tc>
      </w:tr>
      <w:tr w:rsidR="00BD2D24" w:rsidRPr="00346DF4" w14:paraId="183BEEA3" w14:textId="77777777" w:rsidTr="00282EF2">
        <w:tc>
          <w:tcPr>
            <w:tcW w:w="1451" w:type="dxa"/>
            <w:vMerge/>
          </w:tcPr>
          <w:p w14:paraId="1523A4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359EEA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677" w:type="dxa"/>
          </w:tcPr>
          <w:p w14:paraId="7C2450C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(2/4)</w:t>
            </w:r>
          </w:p>
        </w:tc>
      </w:tr>
      <w:tr w:rsidR="00BD2D24" w:rsidRPr="00346DF4" w14:paraId="2DCDEB5D" w14:textId="77777777" w:rsidTr="00282EF2">
        <w:tc>
          <w:tcPr>
            <w:tcW w:w="1451" w:type="dxa"/>
            <w:vMerge/>
          </w:tcPr>
          <w:p w14:paraId="4E3E9EE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36407B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F8A0A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Sea Level Rise and Flood Risk (2/4)</w:t>
            </w:r>
          </w:p>
        </w:tc>
      </w:tr>
      <w:tr w:rsidR="00BD2D24" w:rsidRPr="00346DF4" w14:paraId="07CF7678" w14:textId="77777777" w:rsidTr="00282EF2">
        <w:tc>
          <w:tcPr>
            <w:tcW w:w="1451" w:type="dxa"/>
            <w:vMerge/>
          </w:tcPr>
          <w:p w14:paraId="4FCB16C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D36329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33F208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(2/4)</w:t>
            </w:r>
          </w:p>
        </w:tc>
      </w:tr>
    </w:tbl>
    <w:p w14:paraId="3D009F81" w14:textId="77777777" w:rsidR="00BD2D24" w:rsidRPr="007A0B2E" w:rsidRDefault="00BD2D24" w:rsidP="00BD2D24">
      <w:pPr>
        <w:rPr>
          <w:rFonts w:ascii="Times New Roman" w:hAnsi="Times New Roman" w:cs="Times New Roman"/>
          <w:color w:val="222222"/>
          <w:sz w:val="22"/>
          <w:szCs w:val="22"/>
          <w:shd w:val="clear" w:color="auto" w:fill="FFFFFF"/>
        </w:rPr>
      </w:pPr>
    </w:p>
    <w:p w14:paraId="37520793" w14:textId="77777777" w:rsidR="00346DF4" w:rsidRDefault="00346DF4" w:rsidP="00346DF4">
      <w:pPr>
        <w:spacing w:after="120"/>
        <w:rPr>
          <w:rFonts w:ascii="Times New Roman" w:hAnsi="Times New Roman" w:cs="Times New Roman"/>
          <w:b/>
          <w:bCs/>
          <w:color w:val="222222"/>
          <w:sz w:val="22"/>
          <w:szCs w:val="22"/>
          <w:shd w:val="clear" w:color="auto" w:fill="FFFFFF"/>
        </w:rPr>
      </w:pPr>
    </w:p>
    <w:p w14:paraId="5D32E741" w14:textId="77777777" w:rsidR="00346DF4" w:rsidRDefault="00346DF4" w:rsidP="00346DF4">
      <w:pPr>
        <w:spacing w:after="120"/>
        <w:rPr>
          <w:rFonts w:ascii="Times New Roman" w:hAnsi="Times New Roman" w:cs="Times New Roman"/>
          <w:b/>
          <w:bCs/>
          <w:color w:val="222222"/>
          <w:sz w:val="22"/>
          <w:szCs w:val="22"/>
          <w:shd w:val="clear" w:color="auto" w:fill="FFFFFF"/>
        </w:rPr>
      </w:pPr>
    </w:p>
    <w:p w14:paraId="5BF3DD65" w14:textId="60F9760E"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10</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design courses</w:t>
      </w:r>
    </w:p>
    <w:tbl>
      <w:tblPr>
        <w:tblStyle w:val="TableGrid"/>
        <w:tblW w:w="0" w:type="auto"/>
        <w:tblLook w:val="04A0" w:firstRow="1" w:lastRow="0" w:firstColumn="1" w:lastColumn="0" w:noHBand="0" w:noVBand="1"/>
      </w:tblPr>
      <w:tblGrid>
        <w:gridCol w:w="1027"/>
        <w:gridCol w:w="1282"/>
        <w:gridCol w:w="1046"/>
        <w:gridCol w:w="5995"/>
      </w:tblGrid>
      <w:tr w:rsidR="00BD2D24" w:rsidRPr="00346DF4" w14:paraId="7BCA14FF" w14:textId="77777777" w:rsidTr="00282EF2">
        <w:tc>
          <w:tcPr>
            <w:tcW w:w="1035" w:type="dxa"/>
          </w:tcPr>
          <w:p w14:paraId="35815B1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292" w:type="dxa"/>
          </w:tcPr>
          <w:p w14:paraId="3E911ED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University of New Brunswick: Civil Engineering Design II</w:t>
            </w:r>
          </w:p>
        </w:tc>
        <w:tc>
          <w:tcPr>
            <w:tcW w:w="787" w:type="dxa"/>
          </w:tcPr>
          <w:p w14:paraId="6058AD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University of New Brunswick: Senior Team Design </w:t>
            </w:r>
          </w:p>
        </w:tc>
        <w:tc>
          <w:tcPr>
            <w:tcW w:w="6236" w:type="dxa"/>
          </w:tcPr>
          <w:p w14:paraId="44F811A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Queens University: Engineering Design and Practice</w:t>
            </w:r>
          </w:p>
        </w:tc>
      </w:tr>
      <w:tr w:rsidR="00BD2D24" w:rsidRPr="00346DF4" w14:paraId="583CB168" w14:textId="77777777" w:rsidTr="00282EF2">
        <w:tc>
          <w:tcPr>
            <w:tcW w:w="1035" w:type="dxa"/>
          </w:tcPr>
          <w:p w14:paraId="129478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Software</w:t>
            </w:r>
          </w:p>
        </w:tc>
        <w:tc>
          <w:tcPr>
            <w:tcW w:w="1292" w:type="dxa"/>
          </w:tcPr>
          <w:p w14:paraId="64F17F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Athena Impact Estimator</w:t>
            </w:r>
          </w:p>
        </w:tc>
        <w:tc>
          <w:tcPr>
            <w:tcW w:w="787" w:type="dxa"/>
          </w:tcPr>
          <w:p w14:paraId="1FA8232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6236" w:type="dxa"/>
          </w:tcPr>
          <w:p w14:paraId="10599884"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614DCB5D" w14:textId="77777777" w:rsidTr="00282EF2">
        <w:tc>
          <w:tcPr>
            <w:tcW w:w="1035" w:type="dxa"/>
          </w:tcPr>
          <w:p w14:paraId="2B6EB8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Readings</w:t>
            </w:r>
          </w:p>
        </w:tc>
        <w:tc>
          <w:tcPr>
            <w:tcW w:w="1292" w:type="dxa"/>
          </w:tcPr>
          <w:p w14:paraId="519A793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787" w:type="dxa"/>
          </w:tcPr>
          <w:p w14:paraId="2E28374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reports</w:t>
            </w:r>
          </w:p>
        </w:tc>
        <w:tc>
          <w:tcPr>
            <w:tcW w:w="6236" w:type="dxa"/>
          </w:tcPr>
          <w:p w14:paraId="57DD568A"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12B34119" w14:textId="77777777" w:rsidTr="00282EF2">
        <w:tc>
          <w:tcPr>
            <w:tcW w:w="1035" w:type="dxa"/>
          </w:tcPr>
          <w:p w14:paraId="007FA9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Projects</w:t>
            </w:r>
          </w:p>
        </w:tc>
        <w:tc>
          <w:tcPr>
            <w:tcW w:w="1292" w:type="dxa"/>
          </w:tcPr>
          <w:p w14:paraId="3CA29A8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787" w:type="dxa"/>
          </w:tcPr>
          <w:p w14:paraId="450E301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6236" w:type="dxa"/>
          </w:tcPr>
          <w:p w14:paraId="4C56BC0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Each student is involved in the design of a system resilient to climate change or addressing a current climate challenge, and related content is delivered in one or two lectures preceding the group activity. Students do two to three projects, and the project topics change every </w:t>
            </w:r>
            <w:proofErr w:type="gramStart"/>
            <w:r w:rsidRPr="00346DF4">
              <w:rPr>
                <w:rFonts w:ascii="Times New Roman" w:hAnsi="Times New Roman" w:cs="Times New Roman"/>
                <w:color w:val="222222"/>
                <w:sz w:val="18"/>
                <w:szCs w:val="18"/>
                <w:shd w:val="clear" w:color="auto" w:fill="FFFFFF"/>
              </w:rPr>
              <w:t>year</w:t>
            </w:r>
            <w:proofErr w:type="gramEnd"/>
            <w:r w:rsidRPr="00346DF4">
              <w:rPr>
                <w:rFonts w:ascii="Times New Roman" w:hAnsi="Times New Roman" w:cs="Times New Roman"/>
                <w:color w:val="222222"/>
                <w:sz w:val="18"/>
                <w:szCs w:val="18"/>
                <w:shd w:val="clear" w:color="auto" w:fill="FFFFFF"/>
              </w:rPr>
              <w:t xml:space="preserve"> but examples include:  </w:t>
            </w:r>
          </w:p>
          <w:p w14:paraId="3677B600" w14:textId="77777777" w:rsidR="00BD2D24" w:rsidRPr="00346DF4" w:rsidRDefault="00BD2D24" w:rsidP="00282EF2">
            <w:pPr>
              <w:rPr>
                <w:rFonts w:ascii="Times New Roman" w:hAnsi="Times New Roman" w:cs="Times New Roman"/>
                <w:color w:val="222222"/>
                <w:sz w:val="18"/>
                <w:szCs w:val="18"/>
                <w:shd w:val="clear" w:color="auto" w:fill="FFFFFF"/>
              </w:rPr>
            </w:pPr>
          </w:p>
          <w:p w14:paraId="298E01F5"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 and construct a 30cm^3 'house' that is thermally stable using only recycled materials</w:t>
            </w:r>
          </w:p>
          <w:p w14:paraId="47EDD351"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Keep a seedling alive for a month using only 1L of water under changing external conditions</w:t>
            </w:r>
          </w:p>
          <w:p w14:paraId="09D0B6ED"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Create a system that can desalinate as much water as possible over the course of 1 week without consuming electricity</w:t>
            </w:r>
          </w:p>
          <w:p w14:paraId="2706562D"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Keep a block of ice from melting for as long as possible under changing external conditions</w:t>
            </w:r>
          </w:p>
          <w:p w14:paraId="3924B90A" w14:textId="77777777" w:rsidR="00BD2D24" w:rsidRPr="00346DF4" w:rsidRDefault="00BD2D24" w:rsidP="00BD2D24">
            <w:pPr>
              <w:pStyle w:val="ListParagraph"/>
              <w:numPr>
                <w:ilvl w:val="0"/>
                <w:numId w:val="3"/>
              </w:num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Construct a dyke/earth berm that is resistant to wave action</w:t>
            </w:r>
          </w:p>
          <w:p w14:paraId="50DB93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Each of these projects involves the construction of a prototype which is tested, groups then present their findings in the context of observing the other groups.</w:t>
            </w:r>
          </w:p>
        </w:tc>
      </w:tr>
    </w:tbl>
    <w:p w14:paraId="01D50BAA" w14:textId="77777777" w:rsidR="00BD2D24" w:rsidRPr="007A0B2E" w:rsidRDefault="00BD2D24" w:rsidP="00BD2D24">
      <w:pPr>
        <w:rPr>
          <w:rFonts w:ascii="Times New Roman" w:hAnsi="Times New Roman" w:cs="Times New Roman"/>
          <w:color w:val="222222"/>
          <w:sz w:val="22"/>
          <w:szCs w:val="22"/>
          <w:shd w:val="clear" w:color="auto" w:fill="FFFFFF"/>
        </w:rPr>
      </w:pPr>
    </w:p>
    <w:p w14:paraId="652D3958" w14:textId="77777777" w:rsidR="00BD2D24" w:rsidRPr="007A0B2E" w:rsidRDefault="00BD2D24" w:rsidP="00BD2D24">
      <w:pPr>
        <w:rPr>
          <w:rFonts w:ascii="Times New Roman" w:hAnsi="Times New Roman" w:cs="Times New Roman"/>
          <w:color w:val="222222"/>
          <w:sz w:val="22"/>
          <w:szCs w:val="22"/>
          <w:shd w:val="clear" w:color="auto" w:fill="FFFFFF"/>
        </w:rPr>
      </w:pPr>
    </w:p>
    <w:p w14:paraId="2EDB0DDB" w14:textId="0190D4A8"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Table 11</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Coverage of climate change topics in water resource engineering courses</w:t>
      </w:r>
    </w:p>
    <w:tbl>
      <w:tblPr>
        <w:tblStyle w:val="TableGrid"/>
        <w:tblW w:w="9350" w:type="dxa"/>
        <w:tblLook w:val="04A0" w:firstRow="1" w:lastRow="0" w:firstColumn="1" w:lastColumn="0" w:noHBand="0" w:noVBand="1"/>
      </w:tblPr>
      <w:tblGrid>
        <w:gridCol w:w="1451"/>
        <w:gridCol w:w="3222"/>
        <w:gridCol w:w="4677"/>
      </w:tblGrid>
      <w:tr w:rsidR="00BD2D24" w:rsidRPr="007A0B2E" w14:paraId="226ABB6B" w14:textId="77777777" w:rsidTr="00282EF2">
        <w:tc>
          <w:tcPr>
            <w:tcW w:w="1451" w:type="dxa"/>
          </w:tcPr>
          <w:p w14:paraId="24AF448E"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72E5C5B0"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73DDE36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2F7923A6" w14:textId="77777777" w:rsidTr="00282EF2">
        <w:tc>
          <w:tcPr>
            <w:tcW w:w="1451" w:type="dxa"/>
            <w:vMerge w:val="restart"/>
          </w:tcPr>
          <w:p w14:paraId="73A4C43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13089C12" w14:textId="77777777" w:rsidR="00BD2D24" w:rsidRPr="00346DF4" w:rsidRDefault="00BD2D24" w:rsidP="00282EF2">
            <w:pPr>
              <w:rPr>
                <w:rFonts w:ascii="Times New Roman" w:hAnsi="Times New Roman" w:cs="Times New Roman"/>
                <w:color w:val="222222"/>
                <w:sz w:val="18"/>
                <w:szCs w:val="18"/>
                <w:shd w:val="clear" w:color="auto" w:fill="FFFFFF"/>
              </w:rPr>
            </w:pPr>
          </w:p>
          <w:p w14:paraId="4C581E9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6B9ADF6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(5/7)</w:t>
            </w:r>
          </w:p>
        </w:tc>
      </w:tr>
      <w:tr w:rsidR="00BD2D24" w:rsidRPr="00346DF4" w14:paraId="040E74CB" w14:textId="77777777" w:rsidTr="00282EF2">
        <w:tc>
          <w:tcPr>
            <w:tcW w:w="1451" w:type="dxa"/>
            <w:vMerge/>
          </w:tcPr>
          <w:p w14:paraId="555957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F8AD5D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6C39E4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(5/7)</w:t>
            </w:r>
          </w:p>
        </w:tc>
      </w:tr>
      <w:tr w:rsidR="00BD2D24" w:rsidRPr="00346DF4" w14:paraId="5F9730D6" w14:textId="77777777" w:rsidTr="00282EF2">
        <w:tc>
          <w:tcPr>
            <w:tcW w:w="1451" w:type="dxa"/>
            <w:vMerge/>
          </w:tcPr>
          <w:p w14:paraId="39A336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56849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CDD44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(2/7)</w:t>
            </w:r>
          </w:p>
        </w:tc>
      </w:tr>
      <w:tr w:rsidR="00BD2D24" w:rsidRPr="00346DF4" w14:paraId="450B194F" w14:textId="77777777" w:rsidTr="00282EF2">
        <w:tc>
          <w:tcPr>
            <w:tcW w:w="1451" w:type="dxa"/>
            <w:vMerge/>
          </w:tcPr>
          <w:p w14:paraId="46396BC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23E818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677" w:type="dxa"/>
          </w:tcPr>
          <w:p w14:paraId="1A0ECE3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Current Trends and Future Prospects of Natural Resources (2/7)</w:t>
            </w:r>
          </w:p>
        </w:tc>
      </w:tr>
      <w:tr w:rsidR="00BD2D24" w:rsidRPr="00346DF4" w14:paraId="4CA19305" w14:textId="77777777" w:rsidTr="00282EF2">
        <w:tc>
          <w:tcPr>
            <w:tcW w:w="1451" w:type="dxa"/>
            <w:vMerge/>
          </w:tcPr>
          <w:p w14:paraId="55D6BE0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A459D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4BC12B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(2/7)</w:t>
            </w:r>
          </w:p>
        </w:tc>
      </w:tr>
      <w:tr w:rsidR="00BD2D24" w:rsidRPr="00346DF4" w14:paraId="386A2B28" w14:textId="77777777" w:rsidTr="00282EF2">
        <w:tc>
          <w:tcPr>
            <w:tcW w:w="1451" w:type="dxa"/>
            <w:vMerge/>
          </w:tcPr>
          <w:p w14:paraId="6D91F97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41C0B1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677" w:type="dxa"/>
          </w:tcPr>
          <w:p w14:paraId="12E3636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Data/Feedback (3/7)</w:t>
            </w:r>
          </w:p>
        </w:tc>
      </w:tr>
      <w:tr w:rsidR="00BD2D24" w:rsidRPr="00346DF4" w14:paraId="0C09C063" w14:textId="77777777" w:rsidTr="00282EF2">
        <w:tc>
          <w:tcPr>
            <w:tcW w:w="1451" w:type="dxa"/>
            <w:vMerge/>
          </w:tcPr>
          <w:p w14:paraId="5C06803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07179E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C5F389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Causes and Effects of Global Changes (2/7)</w:t>
            </w:r>
          </w:p>
        </w:tc>
      </w:tr>
      <w:tr w:rsidR="00BD2D24" w:rsidRPr="00346DF4" w14:paraId="1F4B8543" w14:textId="77777777" w:rsidTr="00282EF2">
        <w:tc>
          <w:tcPr>
            <w:tcW w:w="1451" w:type="dxa"/>
            <w:vMerge/>
          </w:tcPr>
          <w:p w14:paraId="6D264D4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1704F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677" w:type="dxa"/>
          </w:tcPr>
          <w:p w14:paraId="7C95F10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(2/7)</w:t>
            </w:r>
          </w:p>
        </w:tc>
      </w:tr>
      <w:tr w:rsidR="00BD2D24" w:rsidRPr="00346DF4" w14:paraId="7805A53D" w14:textId="77777777" w:rsidTr="00282EF2">
        <w:tc>
          <w:tcPr>
            <w:tcW w:w="1451" w:type="dxa"/>
            <w:vMerge w:val="restart"/>
          </w:tcPr>
          <w:p w14:paraId="2F4423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tcPr>
          <w:p w14:paraId="640CD6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677" w:type="dxa"/>
          </w:tcPr>
          <w:p w14:paraId="5B80D20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(7/7)</w:t>
            </w:r>
          </w:p>
        </w:tc>
      </w:tr>
      <w:tr w:rsidR="00BD2D24" w:rsidRPr="00346DF4" w14:paraId="61A5625F" w14:textId="77777777" w:rsidTr="00282EF2">
        <w:tc>
          <w:tcPr>
            <w:tcW w:w="1451" w:type="dxa"/>
            <w:vMerge/>
          </w:tcPr>
          <w:p w14:paraId="0BA1016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3AC0C4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Ethics and Value of Sustainability </w:t>
            </w:r>
          </w:p>
        </w:tc>
        <w:tc>
          <w:tcPr>
            <w:tcW w:w="4677" w:type="dxa"/>
          </w:tcPr>
          <w:p w14:paraId="104FD4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Health, Wellbeing, Safety and Resilient Communities (2/7)</w:t>
            </w:r>
          </w:p>
        </w:tc>
      </w:tr>
      <w:tr w:rsidR="00BD2D24" w:rsidRPr="00346DF4" w14:paraId="1409B3A6" w14:textId="77777777" w:rsidTr="00282EF2">
        <w:tc>
          <w:tcPr>
            <w:tcW w:w="1451" w:type="dxa"/>
          </w:tcPr>
          <w:p w14:paraId="20BBB2A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tcPr>
          <w:p w14:paraId="5BC25A5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A1148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(6/7)</w:t>
            </w:r>
          </w:p>
        </w:tc>
      </w:tr>
      <w:tr w:rsidR="00BD2D24" w:rsidRPr="00346DF4" w14:paraId="22A75B68" w14:textId="77777777" w:rsidTr="00282EF2">
        <w:tc>
          <w:tcPr>
            <w:tcW w:w="1451" w:type="dxa"/>
            <w:vMerge w:val="restart"/>
          </w:tcPr>
          <w:p w14:paraId="533D929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7C2E6A6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1BB5A5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(2/7)</w:t>
            </w:r>
          </w:p>
        </w:tc>
      </w:tr>
      <w:tr w:rsidR="00BD2D24" w:rsidRPr="00346DF4" w14:paraId="2714F732" w14:textId="77777777" w:rsidTr="00282EF2">
        <w:tc>
          <w:tcPr>
            <w:tcW w:w="1451" w:type="dxa"/>
            <w:vMerge/>
          </w:tcPr>
          <w:p w14:paraId="096A70C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374A3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677" w:type="dxa"/>
          </w:tcPr>
          <w:p w14:paraId="3CABD4F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(2/7)</w:t>
            </w:r>
          </w:p>
        </w:tc>
      </w:tr>
      <w:tr w:rsidR="00BD2D24" w:rsidRPr="00346DF4" w14:paraId="04EBAAAE" w14:textId="77777777" w:rsidTr="00282EF2">
        <w:tc>
          <w:tcPr>
            <w:tcW w:w="1451" w:type="dxa"/>
            <w:vMerge/>
          </w:tcPr>
          <w:p w14:paraId="6A5C04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671B98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4677" w:type="dxa"/>
          </w:tcPr>
          <w:p w14:paraId="28B6B9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(2/7)</w:t>
            </w:r>
          </w:p>
        </w:tc>
      </w:tr>
      <w:tr w:rsidR="00BD2D24" w:rsidRPr="00346DF4" w14:paraId="63CAF9A2" w14:textId="77777777" w:rsidTr="00282EF2">
        <w:tc>
          <w:tcPr>
            <w:tcW w:w="1451" w:type="dxa"/>
            <w:vMerge w:val="restart"/>
          </w:tcPr>
          <w:p w14:paraId="5FFF7DD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222" w:type="dxa"/>
            <w:vMerge w:val="restart"/>
          </w:tcPr>
          <w:p w14:paraId="678ACC5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Sources, Stresses, Quality and Management</w:t>
            </w:r>
          </w:p>
        </w:tc>
        <w:tc>
          <w:tcPr>
            <w:tcW w:w="4677" w:type="dxa"/>
          </w:tcPr>
          <w:p w14:paraId="52CED4E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Sources and Uses (5/7)</w:t>
            </w:r>
          </w:p>
        </w:tc>
      </w:tr>
      <w:tr w:rsidR="00BD2D24" w:rsidRPr="00346DF4" w14:paraId="1936A1F1" w14:textId="77777777" w:rsidTr="00282EF2">
        <w:tc>
          <w:tcPr>
            <w:tcW w:w="1451" w:type="dxa"/>
            <w:vMerge/>
          </w:tcPr>
          <w:p w14:paraId="7CD7B9E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B02DA8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7858B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Cycles (4/7)</w:t>
            </w:r>
          </w:p>
        </w:tc>
      </w:tr>
      <w:tr w:rsidR="00BD2D24" w:rsidRPr="00346DF4" w14:paraId="3DEB7036" w14:textId="77777777" w:rsidTr="00282EF2">
        <w:tc>
          <w:tcPr>
            <w:tcW w:w="1451" w:type="dxa"/>
            <w:vMerge/>
          </w:tcPr>
          <w:p w14:paraId="5FEF5C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CB07BC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198928B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Availability and Stresses (4/7)</w:t>
            </w:r>
          </w:p>
        </w:tc>
      </w:tr>
      <w:tr w:rsidR="00BD2D24" w:rsidRPr="00346DF4" w14:paraId="2BFA1630" w14:textId="77777777" w:rsidTr="00282EF2">
        <w:trPr>
          <w:trHeight w:val="349"/>
        </w:trPr>
        <w:tc>
          <w:tcPr>
            <w:tcW w:w="1451" w:type="dxa"/>
            <w:vMerge/>
          </w:tcPr>
          <w:p w14:paraId="0C3C93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0B028E9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C24D48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Quality and Sanitation (4/7)</w:t>
            </w:r>
          </w:p>
        </w:tc>
      </w:tr>
      <w:tr w:rsidR="00BD2D24" w:rsidRPr="00346DF4" w14:paraId="79739432" w14:textId="77777777" w:rsidTr="00282EF2">
        <w:tc>
          <w:tcPr>
            <w:tcW w:w="1451" w:type="dxa"/>
            <w:vMerge/>
          </w:tcPr>
          <w:p w14:paraId="3431EC8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A4AEC1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7516A9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Distribution and Management (4/7)</w:t>
            </w:r>
          </w:p>
        </w:tc>
      </w:tr>
      <w:tr w:rsidR="00BD2D24" w:rsidRPr="00346DF4" w14:paraId="04854E22" w14:textId="77777777" w:rsidTr="00282EF2">
        <w:tc>
          <w:tcPr>
            <w:tcW w:w="1451" w:type="dxa"/>
            <w:vMerge/>
          </w:tcPr>
          <w:p w14:paraId="620944D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18A2BD8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Rainwater Harvesting, Stormwater Management and Sustainable Urban Drainage</w:t>
            </w:r>
          </w:p>
        </w:tc>
        <w:tc>
          <w:tcPr>
            <w:tcW w:w="4677" w:type="dxa"/>
          </w:tcPr>
          <w:p w14:paraId="364EB51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Runoff, Quantity and Quality (4/7)</w:t>
            </w:r>
          </w:p>
        </w:tc>
      </w:tr>
      <w:tr w:rsidR="00BD2D24" w:rsidRPr="00346DF4" w14:paraId="2A32EB95" w14:textId="77777777" w:rsidTr="00282EF2">
        <w:tc>
          <w:tcPr>
            <w:tcW w:w="1451" w:type="dxa"/>
            <w:vMerge/>
          </w:tcPr>
          <w:p w14:paraId="0913129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BBE0DF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529A88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Catchment and Storage (3/7)</w:t>
            </w:r>
          </w:p>
        </w:tc>
      </w:tr>
      <w:tr w:rsidR="00BD2D24" w:rsidRPr="00346DF4" w14:paraId="58872047" w14:textId="77777777" w:rsidTr="00282EF2">
        <w:tc>
          <w:tcPr>
            <w:tcW w:w="1451" w:type="dxa"/>
            <w:vMerge/>
          </w:tcPr>
          <w:p w14:paraId="7E8470D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39EAE84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03DD36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and Challenges (2/7)</w:t>
            </w:r>
          </w:p>
        </w:tc>
      </w:tr>
      <w:tr w:rsidR="00BD2D24" w:rsidRPr="00346DF4" w14:paraId="2AC03A7E" w14:textId="77777777" w:rsidTr="00282EF2">
        <w:tc>
          <w:tcPr>
            <w:tcW w:w="1451" w:type="dxa"/>
            <w:vMerge/>
          </w:tcPr>
          <w:p w14:paraId="52EE1BA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3A8E4E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161A9E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 Drainage Systems (2/7)</w:t>
            </w:r>
          </w:p>
        </w:tc>
      </w:tr>
      <w:tr w:rsidR="00BD2D24" w:rsidRPr="00346DF4" w14:paraId="460609C5" w14:textId="77777777" w:rsidTr="00282EF2">
        <w:tc>
          <w:tcPr>
            <w:tcW w:w="1451" w:type="dxa"/>
            <w:vMerge/>
          </w:tcPr>
          <w:p w14:paraId="2B90CE5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val="restart"/>
          </w:tcPr>
          <w:p w14:paraId="6D49906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677" w:type="dxa"/>
          </w:tcPr>
          <w:p w14:paraId="3A36090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(3/7)</w:t>
            </w:r>
          </w:p>
        </w:tc>
      </w:tr>
      <w:tr w:rsidR="00BD2D24" w:rsidRPr="00346DF4" w14:paraId="0504F6C2" w14:textId="77777777" w:rsidTr="00282EF2">
        <w:tc>
          <w:tcPr>
            <w:tcW w:w="1451" w:type="dxa"/>
            <w:vMerge/>
          </w:tcPr>
          <w:p w14:paraId="70B1A06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964A2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4B37E6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People &amp; Nature and Cascading Events (2/7)</w:t>
            </w:r>
          </w:p>
        </w:tc>
      </w:tr>
      <w:tr w:rsidR="00BD2D24" w:rsidRPr="00346DF4" w14:paraId="046637EC" w14:textId="77777777" w:rsidTr="00282EF2">
        <w:tc>
          <w:tcPr>
            <w:tcW w:w="1451" w:type="dxa"/>
            <w:vMerge/>
          </w:tcPr>
          <w:p w14:paraId="2A7B32F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535DFF7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81DA5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Water Scarcity and Droughts (2/7)</w:t>
            </w:r>
          </w:p>
        </w:tc>
      </w:tr>
      <w:tr w:rsidR="00BD2D24" w:rsidRPr="00346DF4" w14:paraId="0861850C" w14:textId="77777777" w:rsidTr="00282EF2">
        <w:tc>
          <w:tcPr>
            <w:tcW w:w="1451" w:type="dxa"/>
            <w:vMerge/>
          </w:tcPr>
          <w:p w14:paraId="607C16B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137FB3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2509E9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(2/7)</w:t>
            </w:r>
          </w:p>
        </w:tc>
      </w:tr>
      <w:tr w:rsidR="00BD2D24" w:rsidRPr="00346DF4" w14:paraId="59746912" w14:textId="77777777" w:rsidTr="00282EF2">
        <w:tc>
          <w:tcPr>
            <w:tcW w:w="1451" w:type="dxa"/>
            <w:vMerge w:val="restart"/>
          </w:tcPr>
          <w:p w14:paraId="2039C8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Ecology and Biodiversity</w:t>
            </w:r>
          </w:p>
        </w:tc>
        <w:tc>
          <w:tcPr>
            <w:tcW w:w="3222" w:type="dxa"/>
            <w:vMerge w:val="restart"/>
          </w:tcPr>
          <w:p w14:paraId="63CB81E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Nature-based Solutions</w:t>
            </w:r>
          </w:p>
        </w:tc>
        <w:tc>
          <w:tcPr>
            <w:tcW w:w="4677" w:type="dxa"/>
          </w:tcPr>
          <w:p w14:paraId="11432F2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Benefits (2/7)</w:t>
            </w:r>
          </w:p>
        </w:tc>
      </w:tr>
      <w:tr w:rsidR="00BD2D24" w:rsidRPr="00346DF4" w14:paraId="3044B193" w14:textId="77777777" w:rsidTr="00282EF2">
        <w:tc>
          <w:tcPr>
            <w:tcW w:w="1451" w:type="dxa"/>
            <w:vMerge/>
          </w:tcPr>
          <w:p w14:paraId="61EFAE1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2F62D9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79403B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Balanced solutions at scale (2/7)</w:t>
            </w:r>
          </w:p>
        </w:tc>
      </w:tr>
    </w:tbl>
    <w:p w14:paraId="565D21A7" w14:textId="77777777" w:rsidR="00BD2D24" w:rsidRPr="007A0B2E" w:rsidRDefault="00BD2D24" w:rsidP="00BD2D24">
      <w:pPr>
        <w:rPr>
          <w:rFonts w:ascii="Times New Roman" w:hAnsi="Times New Roman" w:cs="Times New Roman"/>
          <w:color w:val="222222"/>
          <w:sz w:val="22"/>
          <w:szCs w:val="22"/>
          <w:shd w:val="clear" w:color="auto" w:fill="FFFFFF"/>
        </w:rPr>
      </w:pPr>
    </w:p>
    <w:p w14:paraId="4DE0E7EC" w14:textId="79F1459E"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12</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 xml:space="preserve"> Teaching Resources for water resource engineering courses</w:t>
      </w:r>
    </w:p>
    <w:tbl>
      <w:tblPr>
        <w:tblStyle w:val="TableGrid"/>
        <w:tblW w:w="0" w:type="auto"/>
        <w:tblLook w:val="04A0" w:firstRow="1" w:lastRow="0" w:firstColumn="1" w:lastColumn="0" w:noHBand="0" w:noVBand="1"/>
      </w:tblPr>
      <w:tblGrid>
        <w:gridCol w:w="2115"/>
        <w:gridCol w:w="3867"/>
        <w:gridCol w:w="2059"/>
        <w:gridCol w:w="1309"/>
      </w:tblGrid>
      <w:tr w:rsidR="00BD2D24" w:rsidRPr="00346DF4" w14:paraId="7916D280" w14:textId="77777777" w:rsidTr="00282EF2">
        <w:tc>
          <w:tcPr>
            <w:tcW w:w="2115" w:type="dxa"/>
          </w:tcPr>
          <w:p w14:paraId="482E23E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867" w:type="dxa"/>
          </w:tcPr>
          <w:p w14:paraId="2D24F0BF"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McGill University: Water resources and hydraulic engineering</w:t>
            </w:r>
          </w:p>
        </w:tc>
        <w:tc>
          <w:tcPr>
            <w:tcW w:w="2059" w:type="dxa"/>
          </w:tcPr>
          <w:p w14:paraId="7D34AB52" w14:textId="77777777" w:rsidR="00BD2D24" w:rsidRPr="00346DF4" w:rsidRDefault="00BD2D24" w:rsidP="00282EF2">
            <w:pPr>
              <w:rPr>
                <w:rFonts w:ascii="Times New Roman" w:hAnsi="Times New Roman" w:cs="Times New Roman"/>
                <w:b/>
                <w:bCs/>
                <w:sz w:val="18"/>
                <w:szCs w:val="18"/>
              </w:rPr>
            </w:pPr>
            <w:r w:rsidRPr="00346DF4">
              <w:rPr>
                <w:rFonts w:ascii="Times New Roman" w:hAnsi="Times New Roman" w:cs="Times New Roman"/>
                <w:b/>
                <w:bCs/>
                <w:sz w:val="18"/>
                <w:szCs w:val="18"/>
              </w:rPr>
              <w:t>Queen’s University: Water Treatment</w:t>
            </w:r>
          </w:p>
        </w:tc>
        <w:tc>
          <w:tcPr>
            <w:tcW w:w="1309" w:type="dxa"/>
          </w:tcPr>
          <w:p w14:paraId="689D641E" w14:textId="77777777" w:rsidR="00BD2D24" w:rsidRPr="00346DF4" w:rsidRDefault="00BD2D24" w:rsidP="00282EF2">
            <w:pPr>
              <w:rPr>
                <w:rFonts w:ascii="Times New Roman" w:hAnsi="Times New Roman" w:cs="Times New Roman"/>
                <w:b/>
                <w:bCs/>
                <w:sz w:val="18"/>
                <w:szCs w:val="18"/>
              </w:rPr>
            </w:pPr>
            <w:r w:rsidRPr="00346DF4">
              <w:rPr>
                <w:rFonts w:ascii="Times New Roman" w:hAnsi="Times New Roman" w:cs="Times New Roman"/>
                <w:b/>
                <w:bCs/>
                <w:sz w:val="18"/>
                <w:szCs w:val="18"/>
              </w:rPr>
              <w:t>Queen’s University: Lake, Reservoir and Coastal Engineering</w:t>
            </w:r>
          </w:p>
        </w:tc>
      </w:tr>
      <w:tr w:rsidR="00BD2D24" w:rsidRPr="00346DF4" w14:paraId="5D36239C" w14:textId="77777777" w:rsidTr="00282EF2">
        <w:tc>
          <w:tcPr>
            <w:tcW w:w="2115" w:type="dxa"/>
          </w:tcPr>
          <w:p w14:paraId="7B965F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Textbooks/readings</w:t>
            </w:r>
          </w:p>
        </w:tc>
        <w:tc>
          <w:tcPr>
            <w:tcW w:w="3867" w:type="dxa"/>
          </w:tcPr>
          <w:p w14:paraId="52CD2F50" w14:textId="77777777" w:rsidR="00BD2D24" w:rsidRPr="00346DF4" w:rsidRDefault="00000000" w:rsidP="00282EF2">
            <w:pPr>
              <w:rPr>
                <w:rFonts w:ascii="Times New Roman" w:hAnsi="Times New Roman" w:cs="Times New Roman"/>
                <w:color w:val="222222"/>
                <w:sz w:val="18"/>
                <w:szCs w:val="18"/>
                <w:shd w:val="clear" w:color="auto" w:fill="FFFFFF"/>
              </w:rPr>
            </w:pPr>
            <w:hyperlink r:id="rId14" w:history="1">
              <w:r w:rsidR="00BD2D24" w:rsidRPr="00346DF4">
                <w:rPr>
                  <w:rStyle w:val="Hyperlink"/>
                  <w:rFonts w:ascii="Times New Roman" w:hAnsi="Times New Roman" w:cs="Times New Roman"/>
                  <w:sz w:val="18"/>
                  <w:szCs w:val="18"/>
                  <w:shd w:val="clear" w:color="auto" w:fill="FFFFFF"/>
                </w:rPr>
                <w:t>https://www.epa.gov/water-research/storm-water-management-model-swmm</w:t>
              </w:r>
            </w:hyperlink>
          </w:p>
          <w:p w14:paraId="249CE94E" w14:textId="77777777" w:rsidR="00BD2D24" w:rsidRPr="00346DF4" w:rsidRDefault="00BD2D24" w:rsidP="00282EF2">
            <w:pPr>
              <w:rPr>
                <w:rFonts w:ascii="Times New Roman" w:hAnsi="Times New Roman" w:cs="Times New Roman"/>
                <w:color w:val="222222"/>
                <w:sz w:val="18"/>
                <w:szCs w:val="18"/>
                <w:shd w:val="clear" w:color="auto" w:fill="FFFFFF"/>
              </w:rPr>
            </w:pPr>
          </w:p>
          <w:p w14:paraId="32AF15A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Water resources Systems Planning and Management: An Introduction to Methods, Models and Applications, by Loucks, D., van Beek, E., </w:t>
            </w:r>
            <w:proofErr w:type="spellStart"/>
            <w:r w:rsidRPr="00346DF4">
              <w:rPr>
                <w:rFonts w:ascii="Times New Roman" w:hAnsi="Times New Roman" w:cs="Times New Roman"/>
                <w:color w:val="222222"/>
                <w:sz w:val="18"/>
                <w:szCs w:val="18"/>
                <w:shd w:val="clear" w:color="auto" w:fill="FFFFFF"/>
              </w:rPr>
              <w:t>Stedinger</w:t>
            </w:r>
            <w:proofErr w:type="spellEnd"/>
            <w:r w:rsidRPr="00346DF4">
              <w:rPr>
                <w:rFonts w:ascii="Times New Roman" w:hAnsi="Times New Roman" w:cs="Times New Roman"/>
                <w:color w:val="222222"/>
                <w:sz w:val="18"/>
                <w:szCs w:val="18"/>
                <w:shd w:val="clear" w:color="auto" w:fill="FFFFFF"/>
              </w:rPr>
              <w:t xml:space="preserve">, J.R., </w:t>
            </w:r>
            <w:proofErr w:type="spellStart"/>
            <w:r w:rsidRPr="00346DF4">
              <w:rPr>
                <w:rFonts w:ascii="Times New Roman" w:hAnsi="Times New Roman" w:cs="Times New Roman"/>
                <w:color w:val="222222"/>
                <w:sz w:val="18"/>
                <w:szCs w:val="18"/>
                <w:shd w:val="clear" w:color="auto" w:fill="FFFFFF"/>
              </w:rPr>
              <w:t>Dikman</w:t>
            </w:r>
            <w:proofErr w:type="spellEnd"/>
            <w:r w:rsidRPr="00346DF4">
              <w:rPr>
                <w:rFonts w:ascii="Times New Roman" w:hAnsi="Times New Roman" w:cs="Times New Roman"/>
                <w:color w:val="222222"/>
                <w:sz w:val="18"/>
                <w:szCs w:val="18"/>
                <w:shd w:val="clear" w:color="auto" w:fill="FFFFFF"/>
              </w:rPr>
              <w:t xml:space="preserve">, J.P.M. and </w:t>
            </w:r>
            <w:r w:rsidRPr="00346DF4">
              <w:rPr>
                <w:rFonts w:ascii="Times New Roman" w:hAnsi="Times New Roman" w:cs="Times New Roman"/>
                <w:color w:val="222222"/>
                <w:sz w:val="18"/>
                <w:szCs w:val="18"/>
                <w:shd w:val="clear" w:color="auto" w:fill="FFFFFF"/>
              </w:rPr>
              <w:lastRenderedPageBreak/>
              <w:t>Villars, M.T. 2017 (http://hdl.handle.net/1813/48159)</w:t>
            </w:r>
          </w:p>
          <w:p w14:paraId="01DD6F2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26FCC3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49E47A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Introduction to Coastal Engineering and Management (J.W. Kamphuis)</w:t>
            </w:r>
          </w:p>
        </w:tc>
      </w:tr>
      <w:tr w:rsidR="00BD2D24" w:rsidRPr="00346DF4" w14:paraId="5DB34634" w14:textId="77777777" w:rsidTr="00282EF2">
        <w:tc>
          <w:tcPr>
            <w:tcW w:w="2115" w:type="dxa"/>
          </w:tcPr>
          <w:p w14:paraId="010106D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Case Studies</w:t>
            </w:r>
          </w:p>
        </w:tc>
        <w:tc>
          <w:tcPr>
            <w:tcW w:w="3867" w:type="dxa"/>
          </w:tcPr>
          <w:p w14:paraId="1F713B6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Aral Sea</w:t>
            </w:r>
          </w:p>
          <w:p w14:paraId="5600C692" w14:textId="77777777" w:rsidR="00BD2D24" w:rsidRPr="00346DF4" w:rsidRDefault="00BD2D24" w:rsidP="00282EF2">
            <w:pPr>
              <w:rPr>
                <w:rFonts w:ascii="Times New Roman" w:hAnsi="Times New Roman" w:cs="Times New Roman"/>
                <w:color w:val="222222"/>
                <w:sz w:val="18"/>
                <w:szCs w:val="18"/>
                <w:shd w:val="clear" w:color="auto" w:fill="FFFFFF"/>
              </w:rPr>
            </w:pPr>
          </w:p>
          <w:p w14:paraId="76CEA0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Mexico City surface water drainage system </w:t>
            </w:r>
          </w:p>
        </w:tc>
        <w:tc>
          <w:tcPr>
            <w:tcW w:w="2059" w:type="dxa"/>
          </w:tcPr>
          <w:p w14:paraId="6FEE2FF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Emerging contaminants under climate change conditions</w:t>
            </w:r>
          </w:p>
        </w:tc>
        <w:tc>
          <w:tcPr>
            <w:tcW w:w="1309" w:type="dxa"/>
          </w:tcPr>
          <w:p w14:paraId="1FB429C6"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6DE33A1B" w14:textId="77777777" w:rsidTr="00282EF2">
        <w:tc>
          <w:tcPr>
            <w:tcW w:w="2115" w:type="dxa"/>
          </w:tcPr>
          <w:p w14:paraId="419918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Projects</w:t>
            </w:r>
          </w:p>
        </w:tc>
        <w:tc>
          <w:tcPr>
            <w:tcW w:w="3867" w:type="dxa"/>
          </w:tcPr>
          <w:p w14:paraId="2947F7E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Green stormwater design project to increase infiltration as compared to traditional design</w:t>
            </w:r>
          </w:p>
          <w:p w14:paraId="48FE567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6049307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72D4EF0A"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51C96673" w14:textId="77777777" w:rsidTr="00282EF2">
        <w:tc>
          <w:tcPr>
            <w:tcW w:w="2115" w:type="dxa"/>
          </w:tcPr>
          <w:p w14:paraId="413918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Other resources</w:t>
            </w:r>
          </w:p>
        </w:tc>
        <w:tc>
          <w:tcPr>
            <w:tcW w:w="3867" w:type="dxa"/>
          </w:tcPr>
          <w:p w14:paraId="4660F4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watch the movie “An Inconvenient Truth” to be introduced to climate change</w:t>
            </w:r>
          </w:p>
          <w:p w14:paraId="10A0F0A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059" w:type="dxa"/>
          </w:tcPr>
          <w:p w14:paraId="093C23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09" w:type="dxa"/>
          </w:tcPr>
          <w:p w14:paraId="6333B591" w14:textId="77777777" w:rsidR="00BD2D24" w:rsidRPr="00346DF4" w:rsidRDefault="00BD2D24" w:rsidP="00282EF2">
            <w:pPr>
              <w:rPr>
                <w:rFonts w:ascii="Times New Roman" w:hAnsi="Times New Roman" w:cs="Times New Roman"/>
                <w:color w:val="222222"/>
                <w:sz w:val="18"/>
                <w:szCs w:val="18"/>
                <w:shd w:val="clear" w:color="auto" w:fill="FFFFFF"/>
              </w:rPr>
            </w:pPr>
          </w:p>
        </w:tc>
      </w:tr>
    </w:tbl>
    <w:p w14:paraId="366C1D66" w14:textId="77777777" w:rsidR="00BD2D24" w:rsidRPr="007A0B2E" w:rsidRDefault="00BD2D24" w:rsidP="00BD2D24">
      <w:pPr>
        <w:rPr>
          <w:rFonts w:ascii="Times New Roman" w:hAnsi="Times New Roman" w:cs="Times New Roman"/>
          <w:color w:val="222222"/>
          <w:sz w:val="22"/>
          <w:szCs w:val="22"/>
          <w:shd w:val="clear" w:color="auto" w:fill="FFFFFF"/>
        </w:rPr>
      </w:pPr>
    </w:p>
    <w:p w14:paraId="6CB0A0CD" w14:textId="21194F07"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13</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Climate change topic coverage for environmental engineering technical electives</w:t>
      </w:r>
    </w:p>
    <w:tbl>
      <w:tblPr>
        <w:tblStyle w:val="TableGrid"/>
        <w:tblW w:w="9350" w:type="dxa"/>
        <w:tblLook w:val="04A0" w:firstRow="1" w:lastRow="0" w:firstColumn="1" w:lastColumn="0" w:noHBand="0" w:noVBand="1"/>
      </w:tblPr>
      <w:tblGrid>
        <w:gridCol w:w="1451"/>
        <w:gridCol w:w="3080"/>
        <w:gridCol w:w="4819"/>
      </w:tblGrid>
      <w:tr w:rsidR="00BD2D24" w:rsidRPr="007A0B2E" w14:paraId="606A18D3" w14:textId="77777777" w:rsidTr="00282EF2">
        <w:tc>
          <w:tcPr>
            <w:tcW w:w="1451" w:type="dxa"/>
          </w:tcPr>
          <w:p w14:paraId="4F15D501"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080" w:type="dxa"/>
          </w:tcPr>
          <w:p w14:paraId="13995D02"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819" w:type="dxa"/>
          </w:tcPr>
          <w:p w14:paraId="7D91E0C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53B73659" w14:textId="77777777" w:rsidTr="00282EF2">
        <w:tc>
          <w:tcPr>
            <w:tcW w:w="1451" w:type="dxa"/>
            <w:vMerge w:val="restart"/>
          </w:tcPr>
          <w:p w14:paraId="614736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3080" w:type="dxa"/>
            <w:vMerge w:val="restart"/>
          </w:tcPr>
          <w:p w14:paraId="03FC595D" w14:textId="77777777" w:rsidR="00BD2D24" w:rsidRPr="00346DF4" w:rsidRDefault="00BD2D24" w:rsidP="00282EF2">
            <w:pPr>
              <w:rPr>
                <w:rFonts w:ascii="Times New Roman" w:hAnsi="Times New Roman" w:cs="Times New Roman"/>
                <w:color w:val="222222"/>
                <w:sz w:val="18"/>
                <w:szCs w:val="18"/>
                <w:shd w:val="clear" w:color="auto" w:fill="FFFFFF"/>
              </w:rPr>
            </w:pPr>
          </w:p>
          <w:p w14:paraId="02FCE94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819" w:type="dxa"/>
          </w:tcPr>
          <w:p w14:paraId="3B8E0D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(2/4)</w:t>
            </w:r>
          </w:p>
        </w:tc>
      </w:tr>
      <w:tr w:rsidR="00BD2D24" w:rsidRPr="00346DF4" w14:paraId="2B5AC626" w14:textId="77777777" w:rsidTr="00282EF2">
        <w:tc>
          <w:tcPr>
            <w:tcW w:w="1451" w:type="dxa"/>
            <w:vMerge/>
          </w:tcPr>
          <w:p w14:paraId="36ACDB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06828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56F5B62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(2/4)</w:t>
            </w:r>
          </w:p>
        </w:tc>
      </w:tr>
      <w:tr w:rsidR="00BD2D24" w:rsidRPr="00346DF4" w14:paraId="66838D8E" w14:textId="77777777" w:rsidTr="00282EF2">
        <w:tc>
          <w:tcPr>
            <w:tcW w:w="1451" w:type="dxa"/>
            <w:vMerge/>
          </w:tcPr>
          <w:p w14:paraId="5470659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6F5234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55705B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(2/4)</w:t>
            </w:r>
          </w:p>
        </w:tc>
      </w:tr>
      <w:tr w:rsidR="00BD2D24" w:rsidRPr="00346DF4" w14:paraId="2E6BE2EB" w14:textId="77777777" w:rsidTr="00282EF2">
        <w:tc>
          <w:tcPr>
            <w:tcW w:w="1451" w:type="dxa"/>
            <w:vMerge/>
          </w:tcPr>
          <w:p w14:paraId="5FDA6A6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59301DB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4819" w:type="dxa"/>
          </w:tcPr>
          <w:p w14:paraId="25F120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Current Trends and Future Prospects of Natural Resources (3/4)</w:t>
            </w:r>
          </w:p>
        </w:tc>
      </w:tr>
      <w:tr w:rsidR="00BD2D24" w:rsidRPr="00346DF4" w14:paraId="384EFBD7" w14:textId="77777777" w:rsidTr="00282EF2">
        <w:tc>
          <w:tcPr>
            <w:tcW w:w="1451" w:type="dxa"/>
            <w:vMerge/>
          </w:tcPr>
          <w:p w14:paraId="7BED2E4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51562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0834DD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Resource Use and Management (2/4)</w:t>
            </w:r>
          </w:p>
        </w:tc>
      </w:tr>
      <w:tr w:rsidR="00BD2D24" w:rsidRPr="00346DF4" w14:paraId="43A357AA" w14:textId="77777777" w:rsidTr="00282EF2">
        <w:tc>
          <w:tcPr>
            <w:tcW w:w="1451" w:type="dxa"/>
            <w:vMerge/>
          </w:tcPr>
          <w:p w14:paraId="492037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409A5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119BE3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(2/4)</w:t>
            </w:r>
          </w:p>
        </w:tc>
      </w:tr>
      <w:tr w:rsidR="00BD2D24" w:rsidRPr="00346DF4" w14:paraId="49CB7DE1" w14:textId="77777777" w:rsidTr="00282EF2">
        <w:tc>
          <w:tcPr>
            <w:tcW w:w="1451" w:type="dxa"/>
            <w:vMerge/>
          </w:tcPr>
          <w:p w14:paraId="6C66EF1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43F0545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4819" w:type="dxa"/>
          </w:tcPr>
          <w:p w14:paraId="75E0BD4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 / Feedback (3/4)</w:t>
            </w:r>
          </w:p>
        </w:tc>
      </w:tr>
      <w:tr w:rsidR="00BD2D24" w:rsidRPr="00346DF4" w14:paraId="2556F454" w14:textId="77777777" w:rsidTr="00282EF2">
        <w:tc>
          <w:tcPr>
            <w:tcW w:w="1451" w:type="dxa"/>
            <w:vMerge/>
          </w:tcPr>
          <w:p w14:paraId="1EA8F61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2F559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96BBDA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Causes and Effects of Global Changes (2/4)</w:t>
            </w:r>
          </w:p>
        </w:tc>
      </w:tr>
      <w:tr w:rsidR="00BD2D24" w:rsidRPr="00346DF4" w14:paraId="6973E028" w14:textId="77777777" w:rsidTr="00282EF2">
        <w:tc>
          <w:tcPr>
            <w:tcW w:w="1451" w:type="dxa"/>
            <w:vMerge/>
          </w:tcPr>
          <w:p w14:paraId="13E7F36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4470F1A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International Legislations, Agreements, Frameworks, Roadmaps and Plans for Action</w:t>
            </w:r>
          </w:p>
        </w:tc>
        <w:tc>
          <w:tcPr>
            <w:tcW w:w="4819" w:type="dxa"/>
          </w:tcPr>
          <w:p w14:paraId="3BF2B7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Framework Convention on Climate Change, The Kyoto Protocol and the Doha Amendment (2/4)</w:t>
            </w:r>
          </w:p>
        </w:tc>
      </w:tr>
      <w:tr w:rsidR="00BD2D24" w:rsidRPr="00346DF4" w14:paraId="57D0B7B4" w14:textId="77777777" w:rsidTr="00282EF2">
        <w:tc>
          <w:tcPr>
            <w:tcW w:w="1451" w:type="dxa"/>
            <w:vMerge/>
          </w:tcPr>
          <w:p w14:paraId="1D6B5FA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B40A26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9A3B12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Paris Agreement and Regional (EU) Directives (2/4)</w:t>
            </w:r>
          </w:p>
        </w:tc>
      </w:tr>
      <w:tr w:rsidR="00BD2D24" w:rsidRPr="00346DF4" w14:paraId="64BCD1B8" w14:textId="77777777" w:rsidTr="00282EF2">
        <w:tc>
          <w:tcPr>
            <w:tcW w:w="1451" w:type="dxa"/>
            <w:vMerge/>
          </w:tcPr>
          <w:p w14:paraId="7D24629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77E7DB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4819" w:type="dxa"/>
          </w:tcPr>
          <w:p w14:paraId="14ED0A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 Risks (Renewable Energy Technology Developments) and Environmental &amp; Social Value (2/4)</w:t>
            </w:r>
          </w:p>
        </w:tc>
      </w:tr>
      <w:tr w:rsidR="00BD2D24" w:rsidRPr="00346DF4" w14:paraId="3AA3E583" w14:textId="77777777" w:rsidTr="00282EF2">
        <w:tc>
          <w:tcPr>
            <w:tcW w:w="1451" w:type="dxa"/>
            <w:vMerge w:val="restart"/>
          </w:tcPr>
          <w:p w14:paraId="3AC671E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080" w:type="dxa"/>
            <w:vMerge w:val="restart"/>
          </w:tcPr>
          <w:p w14:paraId="6A0BD67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4819" w:type="dxa"/>
          </w:tcPr>
          <w:p w14:paraId="632FC4F5"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Impacts on the External Environment (Land Use, Air, Soil, Water Pollution, Other Greenhouse Gases) (4/4)</w:t>
            </w:r>
          </w:p>
        </w:tc>
      </w:tr>
      <w:tr w:rsidR="00BD2D24" w:rsidRPr="00346DF4" w14:paraId="7529B7EC" w14:textId="77777777" w:rsidTr="00282EF2">
        <w:tc>
          <w:tcPr>
            <w:tcW w:w="1451" w:type="dxa"/>
            <w:vMerge/>
          </w:tcPr>
          <w:p w14:paraId="3CA8ABC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DD1EA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9296C3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(2/4)</w:t>
            </w:r>
          </w:p>
        </w:tc>
      </w:tr>
      <w:tr w:rsidR="00BD2D24" w:rsidRPr="00346DF4" w14:paraId="6EFC040D" w14:textId="77777777" w:rsidTr="00282EF2">
        <w:tc>
          <w:tcPr>
            <w:tcW w:w="1451" w:type="dxa"/>
            <w:vMerge/>
          </w:tcPr>
          <w:p w14:paraId="5C81C42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795004D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DD63D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Consumption and Production, Scale, Balance and Monitoring (2/4)</w:t>
            </w:r>
          </w:p>
        </w:tc>
      </w:tr>
      <w:tr w:rsidR="00BD2D24" w:rsidRPr="00346DF4" w14:paraId="128AF03A" w14:textId="77777777" w:rsidTr="00282EF2">
        <w:tc>
          <w:tcPr>
            <w:tcW w:w="1451" w:type="dxa"/>
            <w:vMerge/>
          </w:tcPr>
          <w:p w14:paraId="5534519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532A28C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4819" w:type="dxa"/>
          </w:tcPr>
          <w:p w14:paraId="136B32D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Policies, Legislation, Regulations, Carbon Budgets and Implementation (2/4)</w:t>
            </w:r>
          </w:p>
        </w:tc>
      </w:tr>
      <w:tr w:rsidR="00BD2D24" w:rsidRPr="00346DF4" w14:paraId="54389EF1" w14:textId="77777777" w:rsidTr="00282EF2">
        <w:tc>
          <w:tcPr>
            <w:tcW w:w="1451" w:type="dxa"/>
            <w:vMerge w:val="restart"/>
          </w:tcPr>
          <w:p w14:paraId="772E8D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080" w:type="dxa"/>
          </w:tcPr>
          <w:p w14:paraId="4FF47C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4819" w:type="dxa"/>
          </w:tcPr>
          <w:p w14:paraId="71653F4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(2/4)</w:t>
            </w:r>
          </w:p>
        </w:tc>
      </w:tr>
      <w:tr w:rsidR="00BD2D24" w:rsidRPr="00346DF4" w14:paraId="26C74882" w14:textId="77777777" w:rsidTr="00282EF2">
        <w:tc>
          <w:tcPr>
            <w:tcW w:w="1451" w:type="dxa"/>
            <w:vMerge/>
          </w:tcPr>
          <w:p w14:paraId="1B3666F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111986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819" w:type="dxa"/>
          </w:tcPr>
          <w:p w14:paraId="1B47A66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(2/4)</w:t>
            </w:r>
          </w:p>
        </w:tc>
      </w:tr>
      <w:tr w:rsidR="00BD2D24" w:rsidRPr="00346DF4" w14:paraId="1A0E28C5" w14:textId="77777777" w:rsidTr="00282EF2">
        <w:tc>
          <w:tcPr>
            <w:tcW w:w="1451" w:type="dxa"/>
            <w:vMerge/>
          </w:tcPr>
          <w:p w14:paraId="4635789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C5F4E9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3F577AC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(2/4)</w:t>
            </w:r>
          </w:p>
        </w:tc>
      </w:tr>
      <w:tr w:rsidR="00BD2D24" w:rsidRPr="00346DF4" w14:paraId="47BF277D" w14:textId="77777777" w:rsidTr="00282EF2">
        <w:tc>
          <w:tcPr>
            <w:tcW w:w="1451" w:type="dxa"/>
            <w:vMerge w:val="restart"/>
          </w:tcPr>
          <w:p w14:paraId="2C3EC6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080" w:type="dxa"/>
            <w:vMerge w:val="restart"/>
          </w:tcPr>
          <w:p w14:paraId="7F4F8B5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819" w:type="dxa"/>
          </w:tcPr>
          <w:p w14:paraId="29A205A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The </w:t>
            </w:r>
            <w:proofErr w:type="gramStart"/>
            <w:r w:rsidRPr="00346DF4">
              <w:rPr>
                <w:rFonts w:ascii="Times New Roman" w:hAnsi="Times New Roman" w:cs="Times New Roman"/>
                <w:color w:val="222222"/>
                <w:sz w:val="18"/>
                <w:szCs w:val="18"/>
                <w:shd w:val="clear" w:color="auto" w:fill="FFFFFF"/>
              </w:rPr>
              <w:t>R’s</w:t>
            </w:r>
            <w:proofErr w:type="gramEnd"/>
            <w:r w:rsidRPr="00346DF4">
              <w:rPr>
                <w:rFonts w:ascii="Times New Roman" w:hAnsi="Times New Roman" w:cs="Times New Roman"/>
                <w:color w:val="222222"/>
                <w:sz w:val="18"/>
                <w:szCs w:val="18"/>
                <w:shd w:val="clear" w:color="auto" w:fill="FFFFFF"/>
              </w:rPr>
              <w:t xml:space="preserve"> of Circular Economy: Reduce, Reuse, Repair, Repurpose, Recycle (2/4)</w:t>
            </w:r>
          </w:p>
        </w:tc>
      </w:tr>
      <w:tr w:rsidR="00BD2D24" w:rsidRPr="00346DF4" w14:paraId="4431E224" w14:textId="77777777" w:rsidTr="00282EF2">
        <w:tc>
          <w:tcPr>
            <w:tcW w:w="1451" w:type="dxa"/>
            <w:vMerge/>
          </w:tcPr>
          <w:p w14:paraId="0B5AC81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4BBFB5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AA62DA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and Reduction (2/4)</w:t>
            </w:r>
          </w:p>
        </w:tc>
      </w:tr>
      <w:tr w:rsidR="00BD2D24" w:rsidRPr="00346DF4" w14:paraId="73239F94" w14:textId="77777777" w:rsidTr="00282EF2">
        <w:tc>
          <w:tcPr>
            <w:tcW w:w="1451" w:type="dxa"/>
            <w:vMerge/>
          </w:tcPr>
          <w:p w14:paraId="48BD58B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2300616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819" w:type="dxa"/>
          </w:tcPr>
          <w:p w14:paraId="60A69EB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(2/4)</w:t>
            </w:r>
          </w:p>
        </w:tc>
      </w:tr>
      <w:tr w:rsidR="00BD2D24" w:rsidRPr="00346DF4" w14:paraId="7739F6E9" w14:textId="77777777" w:rsidTr="00282EF2">
        <w:tc>
          <w:tcPr>
            <w:tcW w:w="1451" w:type="dxa"/>
            <w:vMerge/>
          </w:tcPr>
          <w:p w14:paraId="38ADED7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037B11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as a Resource</w:t>
            </w:r>
          </w:p>
        </w:tc>
        <w:tc>
          <w:tcPr>
            <w:tcW w:w="4819" w:type="dxa"/>
          </w:tcPr>
          <w:p w14:paraId="236866B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 Sources from the Built Environment: Materials, Energy, Water, Organic Matter (2/4)</w:t>
            </w:r>
          </w:p>
        </w:tc>
      </w:tr>
      <w:tr w:rsidR="00BD2D24" w:rsidRPr="00346DF4" w14:paraId="19B0BA5E" w14:textId="77777777" w:rsidTr="00282EF2">
        <w:tc>
          <w:tcPr>
            <w:tcW w:w="1451" w:type="dxa"/>
            <w:vMerge/>
          </w:tcPr>
          <w:p w14:paraId="05C246D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923E20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40A1C93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Waste-to-Material/Product (Upcycling and Downcycling) (2/4)</w:t>
            </w:r>
          </w:p>
        </w:tc>
      </w:tr>
      <w:tr w:rsidR="00BD2D24" w:rsidRPr="00346DF4" w14:paraId="0A33E149" w14:textId="77777777" w:rsidTr="00282EF2">
        <w:tc>
          <w:tcPr>
            <w:tcW w:w="1451" w:type="dxa"/>
            <w:vMerge/>
          </w:tcPr>
          <w:p w14:paraId="2BEA5FE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596DB36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089314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Waste-to-’Food’ (Composting) (2/4)</w:t>
            </w:r>
          </w:p>
        </w:tc>
      </w:tr>
      <w:tr w:rsidR="00BD2D24" w:rsidRPr="00346DF4" w14:paraId="6CED9225" w14:textId="77777777" w:rsidTr="00282EF2">
        <w:tc>
          <w:tcPr>
            <w:tcW w:w="1451" w:type="dxa"/>
            <w:vMerge/>
          </w:tcPr>
          <w:p w14:paraId="0356705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26212D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61E6C3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Waste-to-Nature (Decomposition) (2/4)</w:t>
            </w:r>
          </w:p>
        </w:tc>
      </w:tr>
      <w:tr w:rsidR="00BD2D24" w:rsidRPr="00346DF4" w14:paraId="3A052C6E" w14:textId="77777777" w:rsidTr="00282EF2">
        <w:tc>
          <w:tcPr>
            <w:tcW w:w="1451" w:type="dxa"/>
            <w:vMerge/>
          </w:tcPr>
          <w:p w14:paraId="710C8E8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09C498E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4819" w:type="dxa"/>
          </w:tcPr>
          <w:p w14:paraId="562A90E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(3/4)</w:t>
            </w:r>
          </w:p>
        </w:tc>
      </w:tr>
      <w:tr w:rsidR="00BD2D24" w:rsidRPr="00346DF4" w14:paraId="2F3B7627" w14:textId="77777777" w:rsidTr="00282EF2">
        <w:tc>
          <w:tcPr>
            <w:tcW w:w="1451" w:type="dxa"/>
            <w:vMerge/>
          </w:tcPr>
          <w:p w14:paraId="73865B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46726D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44A3E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Chemical Impact (Toxicity) (2/4)</w:t>
            </w:r>
          </w:p>
        </w:tc>
      </w:tr>
      <w:tr w:rsidR="00BD2D24" w:rsidRPr="00346DF4" w14:paraId="746A4288" w14:textId="77777777" w:rsidTr="00282EF2">
        <w:tc>
          <w:tcPr>
            <w:tcW w:w="1451" w:type="dxa"/>
            <w:vMerge/>
          </w:tcPr>
          <w:p w14:paraId="1730928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3D732A0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61F28B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Carbon Impact (Recycle Content, Recyclability, Bio-based and Biogenic Materials) (2/4)</w:t>
            </w:r>
          </w:p>
        </w:tc>
      </w:tr>
      <w:tr w:rsidR="00BD2D24" w:rsidRPr="00346DF4" w14:paraId="76B7FCD8" w14:textId="77777777" w:rsidTr="00282EF2">
        <w:tc>
          <w:tcPr>
            <w:tcW w:w="1451" w:type="dxa"/>
          </w:tcPr>
          <w:p w14:paraId="2B8748E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080" w:type="dxa"/>
          </w:tcPr>
          <w:p w14:paraId="0003A1C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Operational Energy Modelling, Embodied Carbon Assessment and Iterative Design Process</w:t>
            </w:r>
          </w:p>
        </w:tc>
        <w:tc>
          <w:tcPr>
            <w:tcW w:w="4819" w:type="dxa"/>
          </w:tcPr>
          <w:p w14:paraId="26611D9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Life Cycle Assessment: Embodied Carbon and other Environmental Indicators (2/4)</w:t>
            </w:r>
          </w:p>
        </w:tc>
      </w:tr>
      <w:tr w:rsidR="00BD2D24" w:rsidRPr="00346DF4" w14:paraId="6EFF22D3" w14:textId="77777777" w:rsidTr="00282EF2">
        <w:tc>
          <w:tcPr>
            <w:tcW w:w="1451" w:type="dxa"/>
            <w:vMerge w:val="restart"/>
          </w:tcPr>
          <w:p w14:paraId="0B6BE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3080" w:type="dxa"/>
          </w:tcPr>
          <w:p w14:paraId="45D02D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Recycling and Reuse</w:t>
            </w:r>
          </w:p>
        </w:tc>
        <w:tc>
          <w:tcPr>
            <w:tcW w:w="4819" w:type="dxa"/>
          </w:tcPr>
          <w:p w14:paraId="5E6BF76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Wastewater Resources (2/4)</w:t>
            </w:r>
          </w:p>
        </w:tc>
      </w:tr>
      <w:tr w:rsidR="00BD2D24" w:rsidRPr="00346DF4" w14:paraId="1F616910" w14:textId="77777777" w:rsidTr="00282EF2">
        <w:tc>
          <w:tcPr>
            <w:tcW w:w="1451" w:type="dxa"/>
            <w:vMerge/>
          </w:tcPr>
          <w:p w14:paraId="4CE7F4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tcPr>
          <w:p w14:paraId="79AA62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Pollution on Land and in Aquatic Habitats</w:t>
            </w:r>
          </w:p>
        </w:tc>
        <w:tc>
          <w:tcPr>
            <w:tcW w:w="4819" w:type="dxa"/>
          </w:tcPr>
          <w:p w14:paraId="188773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 Pollution Prevention (2/4)</w:t>
            </w:r>
          </w:p>
        </w:tc>
      </w:tr>
      <w:tr w:rsidR="00BD2D24" w:rsidRPr="00346DF4" w14:paraId="38726E5D" w14:textId="77777777" w:rsidTr="00282EF2">
        <w:tc>
          <w:tcPr>
            <w:tcW w:w="1451" w:type="dxa"/>
            <w:vMerge/>
          </w:tcPr>
          <w:p w14:paraId="7708601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val="restart"/>
          </w:tcPr>
          <w:p w14:paraId="175AD43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4819" w:type="dxa"/>
          </w:tcPr>
          <w:p w14:paraId="128CA3B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People &amp; Nature and Cascading Events (2/4)</w:t>
            </w:r>
          </w:p>
        </w:tc>
      </w:tr>
      <w:tr w:rsidR="00BD2D24" w:rsidRPr="00346DF4" w14:paraId="2CDA06B4" w14:textId="77777777" w:rsidTr="00282EF2">
        <w:tc>
          <w:tcPr>
            <w:tcW w:w="1451" w:type="dxa"/>
            <w:vMerge/>
          </w:tcPr>
          <w:p w14:paraId="1900C46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4D7C268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2EDE9A8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Water Scarcity and Droughts (2/4)</w:t>
            </w:r>
          </w:p>
        </w:tc>
      </w:tr>
      <w:tr w:rsidR="00BD2D24" w:rsidRPr="00346DF4" w14:paraId="560D809C" w14:textId="77777777" w:rsidTr="00282EF2">
        <w:tc>
          <w:tcPr>
            <w:tcW w:w="1451" w:type="dxa"/>
            <w:vMerge/>
          </w:tcPr>
          <w:p w14:paraId="433FF7F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0817962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0BE7C8C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(2/4)</w:t>
            </w:r>
          </w:p>
        </w:tc>
      </w:tr>
      <w:tr w:rsidR="00BD2D24" w:rsidRPr="00346DF4" w14:paraId="5379B9C8" w14:textId="77777777" w:rsidTr="00282EF2">
        <w:tc>
          <w:tcPr>
            <w:tcW w:w="1451" w:type="dxa"/>
            <w:vMerge/>
          </w:tcPr>
          <w:p w14:paraId="5F0BBB1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6016043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47AD03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Sea Level Rise and Flood Risk (2/4)</w:t>
            </w:r>
          </w:p>
        </w:tc>
      </w:tr>
      <w:tr w:rsidR="00BD2D24" w:rsidRPr="00346DF4" w14:paraId="59780E47" w14:textId="77777777" w:rsidTr="00282EF2">
        <w:tc>
          <w:tcPr>
            <w:tcW w:w="1451" w:type="dxa"/>
            <w:vMerge/>
          </w:tcPr>
          <w:p w14:paraId="7FD9039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080" w:type="dxa"/>
            <w:vMerge/>
          </w:tcPr>
          <w:p w14:paraId="436BEB8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819" w:type="dxa"/>
          </w:tcPr>
          <w:p w14:paraId="1E37B0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Adaptation Opportunities and Challenges [to reducing Vulnerabilities] (2/4)</w:t>
            </w:r>
          </w:p>
        </w:tc>
      </w:tr>
    </w:tbl>
    <w:p w14:paraId="6DC89AF9"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43EE32D9" w14:textId="77777777" w:rsidR="00BD2D24" w:rsidRPr="007A0B2E" w:rsidRDefault="00BD2D24" w:rsidP="00BD2D24">
      <w:pPr>
        <w:rPr>
          <w:rFonts w:ascii="Times New Roman" w:hAnsi="Times New Roman" w:cs="Times New Roman"/>
          <w:color w:val="222222"/>
          <w:sz w:val="22"/>
          <w:szCs w:val="22"/>
          <w:shd w:val="clear" w:color="auto" w:fill="FFFFFF"/>
        </w:rPr>
      </w:pPr>
    </w:p>
    <w:p w14:paraId="24219A5B" w14:textId="4027B46A"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14</w:t>
      </w:r>
      <w:r w:rsidR="00346DF4" w:rsidRPr="00346DF4">
        <w:rPr>
          <w:rFonts w:ascii="Times New Roman" w:hAnsi="Times New Roman" w:cs="Times New Roman"/>
          <w:color w:val="222222"/>
          <w:sz w:val="22"/>
          <w:szCs w:val="22"/>
          <w:shd w:val="clear" w:color="auto" w:fill="FFFFFF"/>
        </w:rPr>
        <w:t xml:space="preserve"> -</w:t>
      </w:r>
      <w:r w:rsidRPr="00346DF4">
        <w:rPr>
          <w:rFonts w:ascii="Times New Roman" w:hAnsi="Times New Roman" w:cs="Times New Roman"/>
          <w:color w:val="222222"/>
          <w:sz w:val="22"/>
          <w:szCs w:val="22"/>
          <w:shd w:val="clear" w:color="auto" w:fill="FFFFFF"/>
        </w:rPr>
        <w:t>Topic Coverage for transportation engineering technical electives</w:t>
      </w:r>
    </w:p>
    <w:tbl>
      <w:tblPr>
        <w:tblStyle w:val="TableGrid"/>
        <w:tblW w:w="9350" w:type="dxa"/>
        <w:tblLook w:val="04A0" w:firstRow="1" w:lastRow="0" w:firstColumn="1" w:lastColumn="0" w:noHBand="0" w:noVBand="1"/>
      </w:tblPr>
      <w:tblGrid>
        <w:gridCol w:w="1271"/>
        <w:gridCol w:w="2729"/>
        <w:gridCol w:w="5350"/>
      </w:tblGrid>
      <w:tr w:rsidR="00BD2D24" w:rsidRPr="007A0B2E" w14:paraId="4578A234" w14:textId="77777777" w:rsidTr="00282EF2">
        <w:tc>
          <w:tcPr>
            <w:tcW w:w="1271" w:type="dxa"/>
          </w:tcPr>
          <w:p w14:paraId="382B61A3"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2729" w:type="dxa"/>
          </w:tcPr>
          <w:p w14:paraId="734D761D"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5350" w:type="dxa"/>
          </w:tcPr>
          <w:p w14:paraId="7DB936CF"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7D4C6818" w14:textId="77777777" w:rsidTr="00282EF2">
        <w:tc>
          <w:tcPr>
            <w:tcW w:w="1271" w:type="dxa"/>
            <w:vMerge w:val="restart"/>
          </w:tcPr>
          <w:p w14:paraId="3FF37A3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Global Context and Fundamentals</w:t>
            </w:r>
          </w:p>
        </w:tc>
        <w:tc>
          <w:tcPr>
            <w:tcW w:w="2729" w:type="dxa"/>
            <w:vMerge w:val="restart"/>
          </w:tcPr>
          <w:p w14:paraId="7AA5255D" w14:textId="77777777" w:rsidR="00BD2D24" w:rsidRPr="00346DF4" w:rsidRDefault="00BD2D24" w:rsidP="00282EF2">
            <w:pPr>
              <w:rPr>
                <w:rFonts w:ascii="Times New Roman" w:hAnsi="Times New Roman" w:cs="Times New Roman"/>
                <w:color w:val="222222"/>
                <w:sz w:val="18"/>
                <w:szCs w:val="18"/>
                <w:shd w:val="clear" w:color="auto" w:fill="FFFFFF"/>
              </w:rPr>
            </w:pPr>
          </w:p>
          <w:p w14:paraId="2C974B4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5350" w:type="dxa"/>
          </w:tcPr>
          <w:p w14:paraId="432F012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(4/5)</w:t>
            </w:r>
          </w:p>
        </w:tc>
      </w:tr>
      <w:tr w:rsidR="00BD2D24" w:rsidRPr="00346DF4" w14:paraId="4E07F0D4" w14:textId="77777777" w:rsidTr="00282EF2">
        <w:tc>
          <w:tcPr>
            <w:tcW w:w="1271" w:type="dxa"/>
            <w:vMerge/>
          </w:tcPr>
          <w:p w14:paraId="774257A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7289F8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C7C77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Indicators and Monitoring (3/5)</w:t>
            </w:r>
          </w:p>
        </w:tc>
      </w:tr>
      <w:tr w:rsidR="00BD2D24" w:rsidRPr="00346DF4" w14:paraId="4EC6D5C4" w14:textId="77777777" w:rsidTr="00282EF2">
        <w:tc>
          <w:tcPr>
            <w:tcW w:w="1271" w:type="dxa"/>
            <w:vMerge/>
          </w:tcPr>
          <w:p w14:paraId="21AECB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9CF7E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8311A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(3/5)</w:t>
            </w:r>
          </w:p>
        </w:tc>
      </w:tr>
      <w:tr w:rsidR="00BD2D24" w:rsidRPr="00346DF4" w14:paraId="5529B572" w14:textId="77777777" w:rsidTr="00282EF2">
        <w:tc>
          <w:tcPr>
            <w:tcW w:w="1271" w:type="dxa"/>
            <w:vMerge/>
          </w:tcPr>
          <w:p w14:paraId="3D03A5B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FF9D5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E80257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Key Contributors, Individual &amp; Collective Responsibilities, Carbon Budget and Debt (2/5)</w:t>
            </w:r>
          </w:p>
        </w:tc>
      </w:tr>
      <w:tr w:rsidR="00BD2D24" w:rsidRPr="00346DF4" w14:paraId="7DD2954F" w14:textId="77777777" w:rsidTr="00282EF2">
        <w:tc>
          <w:tcPr>
            <w:tcW w:w="1271" w:type="dxa"/>
            <w:vMerge/>
          </w:tcPr>
          <w:p w14:paraId="3C22BC3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1B9C6A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Resource Use</w:t>
            </w:r>
          </w:p>
        </w:tc>
        <w:tc>
          <w:tcPr>
            <w:tcW w:w="5350" w:type="dxa"/>
          </w:tcPr>
          <w:p w14:paraId="5AB21B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Socio-economic Implications of Irresponsible Resource Use (3/5)</w:t>
            </w:r>
          </w:p>
        </w:tc>
      </w:tr>
      <w:tr w:rsidR="00BD2D24" w:rsidRPr="00346DF4" w14:paraId="5EBF2F53" w14:textId="77777777" w:rsidTr="00282EF2">
        <w:tc>
          <w:tcPr>
            <w:tcW w:w="1271" w:type="dxa"/>
            <w:vMerge/>
          </w:tcPr>
          <w:p w14:paraId="12B6F5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000AE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52B072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Planetary Boundaries, Resources and Climate Change (2/5)</w:t>
            </w:r>
          </w:p>
        </w:tc>
      </w:tr>
      <w:tr w:rsidR="00BD2D24" w:rsidRPr="00346DF4" w14:paraId="1150A2AA" w14:textId="77777777" w:rsidTr="00282EF2">
        <w:tc>
          <w:tcPr>
            <w:tcW w:w="1271" w:type="dxa"/>
            <w:vMerge/>
          </w:tcPr>
          <w:p w14:paraId="6787652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0409FD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A412C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Shifts in Global, Regional &amp; Local Land Use, Migration, Displacement and Conflict (2/5)</w:t>
            </w:r>
          </w:p>
        </w:tc>
      </w:tr>
      <w:tr w:rsidR="00BD2D24" w:rsidRPr="00346DF4" w14:paraId="4069D0DC" w14:textId="77777777" w:rsidTr="00282EF2">
        <w:tc>
          <w:tcPr>
            <w:tcW w:w="1271" w:type="dxa"/>
            <w:vMerge/>
          </w:tcPr>
          <w:p w14:paraId="5D7D1F4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42610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Systems Thinking</w:t>
            </w:r>
          </w:p>
        </w:tc>
        <w:tc>
          <w:tcPr>
            <w:tcW w:w="5350" w:type="dxa"/>
          </w:tcPr>
          <w:p w14:paraId="63654DE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 &amp; Resilience, the Role of Data / Feedback (3/5)</w:t>
            </w:r>
          </w:p>
        </w:tc>
      </w:tr>
      <w:tr w:rsidR="00BD2D24" w:rsidRPr="00346DF4" w14:paraId="73151DA4" w14:textId="77777777" w:rsidTr="00282EF2">
        <w:tc>
          <w:tcPr>
            <w:tcW w:w="1271" w:type="dxa"/>
            <w:vMerge/>
          </w:tcPr>
          <w:p w14:paraId="367E682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A6D9C8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A1A6EA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Socioeconomic Drivers and Economic Consequences (3/5)</w:t>
            </w:r>
          </w:p>
        </w:tc>
      </w:tr>
      <w:tr w:rsidR="00BD2D24" w:rsidRPr="00346DF4" w14:paraId="5B2DC9DD" w14:textId="77777777" w:rsidTr="00282EF2">
        <w:tc>
          <w:tcPr>
            <w:tcW w:w="1271" w:type="dxa"/>
            <w:vMerge/>
          </w:tcPr>
          <w:p w14:paraId="0C1F164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tcPr>
          <w:p w14:paraId="1FA5E1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International Legislations, Agreements, Frameworks, Roadmaps and Plans for Action</w:t>
            </w:r>
          </w:p>
        </w:tc>
        <w:tc>
          <w:tcPr>
            <w:tcW w:w="5350" w:type="dxa"/>
          </w:tcPr>
          <w:p w14:paraId="39CBD1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United Nations Agenda 2030: Sustainable Development Goals, Global Indicator Framework for SDGs and Targets of the 2030 Agenda, The New Urban Agenda and Race to Zero &amp; Race to Resilience Campaigns (3/5)</w:t>
            </w:r>
          </w:p>
        </w:tc>
      </w:tr>
      <w:tr w:rsidR="00BD2D24" w:rsidRPr="00346DF4" w14:paraId="5C0B7D80" w14:textId="77777777" w:rsidTr="00282EF2">
        <w:tc>
          <w:tcPr>
            <w:tcW w:w="1271" w:type="dxa"/>
            <w:vMerge/>
          </w:tcPr>
          <w:p w14:paraId="06A614E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C7BBD4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Risks and Opportunities in a Net-Zero Economy</w:t>
            </w:r>
          </w:p>
        </w:tc>
        <w:tc>
          <w:tcPr>
            <w:tcW w:w="5350" w:type="dxa"/>
          </w:tcPr>
          <w:p w14:paraId="221A0A5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Physical Risks (Stranded Assets), Monitoring / Measurement, Opportunities and Actions (4/5)</w:t>
            </w:r>
          </w:p>
        </w:tc>
      </w:tr>
      <w:tr w:rsidR="00BD2D24" w:rsidRPr="00346DF4" w14:paraId="4113F1A8" w14:textId="77777777" w:rsidTr="00282EF2">
        <w:tc>
          <w:tcPr>
            <w:tcW w:w="1271" w:type="dxa"/>
            <w:vMerge/>
          </w:tcPr>
          <w:p w14:paraId="3FDA85C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D4BA4F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A04B15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 Risks (Renewable Energy Technology Developments) and Environmental &amp; Social Value (2/5)</w:t>
            </w:r>
          </w:p>
        </w:tc>
      </w:tr>
      <w:tr w:rsidR="00BD2D24" w:rsidRPr="00346DF4" w14:paraId="260CBA8D" w14:textId="77777777" w:rsidTr="00282EF2">
        <w:tc>
          <w:tcPr>
            <w:tcW w:w="1271" w:type="dxa"/>
            <w:vMerge w:val="restart"/>
          </w:tcPr>
          <w:p w14:paraId="352A83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2729" w:type="dxa"/>
            <w:vMerge w:val="restart"/>
          </w:tcPr>
          <w:p w14:paraId="3B02200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Impacts and Drivers of the Built Environment</w:t>
            </w:r>
          </w:p>
        </w:tc>
        <w:tc>
          <w:tcPr>
            <w:tcW w:w="5350" w:type="dxa"/>
          </w:tcPr>
          <w:p w14:paraId="5B92B3E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External Environment (Land Use, Air, Soil, Water Pollution, Other Greenhouse Gases) (2/5)</w:t>
            </w:r>
          </w:p>
        </w:tc>
      </w:tr>
      <w:tr w:rsidR="00BD2D24" w:rsidRPr="00346DF4" w14:paraId="4A27318A" w14:textId="77777777" w:rsidTr="00282EF2">
        <w:tc>
          <w:tcPr>
            <w:tcW w:w="1271" w:type="dxa"/>
            <w:vMerge/>
          </w:tcPr>
          <w:p w14:paraId="515D82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B7561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13B473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on the Internal Environment (Energy and Water Use, Waste, Thermal Efficiency, Health) (2/5)</w:t>
            </w:r>
          </w:p>
        </w:tc>
      </w:tr>
      <w:tr w:rsidR="00BD2D24" w:rsidRPr="00346DF4" w14:paraId="67E07F19" w14:textId="77777777" w:rsidTr="00282EF2">
        <w:tc>
          <w:tcPr>
            <w:tcW w:w="1271" w:type="dxa"/>
            <w:vMerge/>
          </w:tcPr>
          <w:p w14:paraId="5CA455F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278204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Ethics and Value of Sustainability </w:t>
            </w:r>
          </w:p>
        </w:tc>
        <w:tc>
          <w:tcPr>
            <w:tcW w:w="5350" w:type="dxa"/>
          </w:tcPr>
          <w:p w14:paraId="41F179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Supply and Value Chains (3/5)</w:t>
            </w:r>
          </w:p>
        </w:tc>
      </w:tr>
      <w:tr w:rsidR="00BD2D24" w:rsidRPr="00346DF4" w14:paraId="56EFC4FB" w14:textId="77777777" w:rsidTr="00282EF2">
        <w:tc>
          <w:tcPr>
            <w:tcW w:w="1271" w:type="dxa"/>
            <w:vMerge/>
          </w:tcPr>
          <w:p w14:paraId="2A78CCC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754E1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E54669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Health, Wellbeing, Safety and Resilient Communities (3/5)</w:t>
            </w:r>
          </w:p>
        </w:tc>
      </w:tr>
      <w:tr w:rsidR="00BD2D24" w:rsidRPr="00346DF4" w14:paraId="5FDE1633" w14:textId="77777777" w:rsidTr="00282EF2">
        <w:tc>
          <w:tcPr>
            <w:tcW w:w="1271" w:type="dxa"/>
            <w:vMerge/>
          </w:tcPr>
          <w:p w14:paraId="4764B82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DF8E03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FBEA573" w14:textId="77777777" w:rsidR="00BD2D24" w:rsidRPr="00346DF4" w:rsidRDefault="00BD2D24" w:rsidP="00282EF2">
            <w:pPr>
              <w:tabs>
                <w:tab w:val="center" w:pos="2655"/>
              </w:tabs>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Ethics in Practice (3/5)</w:t>
            </w:r>
          </w:p>
        </w:tc>
      </w:tr>
      <w:tr w:rsidR="00BD2D24" w:rsidRPr="00346DF4" w14:paraId="0EB04472" w14:textId="77777777" w:rsidTr="00282EF2">
        <w:tc>
          <w:tcPr>
            <w:tcW w:w="1271" w:type="dxa"/>
            <w:vMerge/>
          </w:tcPr>
          <w:p w14:paraId="6606922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5226E3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4E9F6DD" w14:textId="77777777" w:rsidR="00BD2D24" w:rsidRPr="00346DF4" w:rsidRDefault="00BD2D24" w:rsidP="00282EF2">
            <w:pPr>
              <w:tabs>
                <w:tab w:val="center" w:pos="2655"/>
              </w:tabs>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Rights of Current and Future Generations (2/5)</w:t>
            </w:r>
          </w:p>
        </w:tc>
      </w:tr>
      <w:tr w:rsidR="00BD2D24" w:rsidRPr="00346DF4" w14:paraId="48AAF3BD" w14:textId="77777777" w:rsidTr="00282EF2">
        <w:tc>
          <w:tcPr>
            <w:tcW w:w="1271" w:type="dxa"/>
            <w:vMerge/>
          </w:tcPr>
          <w:p w14:paraId="1B3E79D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46D42DC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Urbanism, Architecture and Engineering</w:t>
            </w:r>
          </w:p>
        </w:tc>
        <w:tc>
          <w:tcPr>
            <w:tcW w:w="5350" w:type="dxa"/>
          </w:tcPr>
          <w:p w14:paraId="54EDFA5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Regenerative Urban Development, Buildings, Infrastructure and Growth (4/5)</w:t>
            </w:r>
          </w:p>
        </w:tc>
      </w:tr>
      <w:tr w:rsidR="00BD2D24" w:rsidRPr="00346DF4" w14:paraId="4F181643" w14:textId="77777777" w:rsidTr="00282EF2">
        <w:tc>
          <w:tcPr>
            <w:tcW w:w="1271" w:type="dxa"/>
            <w:vMerge/>
          </w:tcPr>
          <w:p w14:paraId="615582B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8844CE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687B42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19th Century Industrial Revolution: Building in a Time of Industry (2/5)</w:t>
            </w:r>
          </w:p>
        </w:tc>
      </w:tr>
      <w:tr w:rsidR="00BD2D24" w:rsidRPr="00346DF4" w14:paraId="7D51967F" w14:textId="77777777" w:rsidTr="00282EF2">
        <w:tc>
          <w:tcPr>
            <w:tcW w:w="1271" w:type="dxa"/>
            <w:vMerge/>
          </w:tcPr>
          <w:p w14:paraId="6A1AE22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463D06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43E18F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20th Century International Style: Building in a Time of Globalisation (2/5)</w:t>
            </w:r>
          </w:p>
        </w:tc>
      </w:tr>
      <w:tr w:rsidR="00BD2D24" w:rsidRPr="00346DF4" w14:paraId="3D375712" w14:textId="77777777" w:rsidTr="00282EF2">
        <w:tc>
          <w:tcPr>
            <w:tcW w:w="1271" w:type="dxa"/>
            <w:vMerge/>
          </w:tcPr>
          <w:p w14:paraId="3E07784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F9D21A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A215E9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21st Century Imperative: Building in a Time of Emergency (2/5)</w:t>
            </w:r>
          </w:p>
        </w:tc>
      </w:tr>
      <w:tr w:rsidR="00BD2D24" w:rsidRPr="00346DF4" w14:paraId="3914CE28" w14:textId="77777777" w:rsidTr="00282EF2">
        <w:tc>
          <w:tcPr>
            <w:tcW w:w="1271" w:type="dxa"/>
            <w:vMerge/>
          </w:tcPr>
          <w:p w14:paraId="0F14238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tcPr>
          <w:p w14:paraId="12A4EC8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5350" w:type="dxa"/>
          </w:tcPr>
          <w:p w14:paraId="5C11FC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Policies, Legislation, Regulations, Carbon Budgets and Implementation (2/5)</w:t>
            </w:r>
          </w:p>
        </w:tc>
      </w:tr>
      <w:tr w:rsidR="00BD2D24" w:rsidRPr="00346DF4" w14:paraId="1421C429" w14:textId="77777777" w:rsidTr="00282EF2">
        <w:tc>
          <w:tcPr>
            <w:tcW w:w="1271" w:type="dxa"/>
            <w:vMerge w:val="restart"/>
          </w:tcPr>
          <w:p w14:paraId="6E35941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2729" w:type="dxa"/>
            <w:vMerge w:val="restart"/>
          </w:tcPr>
          <w:p w14:paraId="187E519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5350" w:type="dxa"/>
          </w:tcPr>
          <w:p w14:paraId="410C68E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(4/5)</w:t>
            </w:r>
          </w:p>
        </w:tc>
      </w:tr>
      <w:tr w:rsidR="00BD2D24" w:rsidRPr="00346DF4" w14:paraId="398EF719" w14:textId="77777777" w:rsidTr="00282EF2">
        <w:tc>
          <w:tcPr>
            <w:tcW w:w="1271" w:type="dxa"/>
            <w:vMerge/>
          </w:tcPr>
          <w:p w14:paraId="6E6F02A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3C4BAF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D46A0A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Transitions: Incentives, Policy and Engagement (2/5)</w:t>
            </w:r>
          </w:p>
        </w:tc>
      </w:tr>
      <w:tr w:rsidR="00BD2D24" w:rsidRPr="00346DF4" w14:paraId="7667B244" w14:textId="77777777" w:rsidTr="00282EF2">
        <w:tc>
          <w:tcPr>
            <w:tcW w:w="1271" w:type="dxa"/>
            <w:vMerge/>
          </w:tcPr>
          <w:p w14:paraId="3CAA434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AE433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5350" w:type="dxa"/>
          </w:tcPr>
          <w:p w14:paraId="4F89D97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(3/5)</w:t>
            </w:r>
          </w:p>
        </w:tc>
      </w:tr>
      <w:tr w:rsidR="00BD2D24" w:rsidRPr="00346DF4" w14:paraId="7164B0FD" w14:textId="77777777" w:rsidTr="00282EF2">
        <w:tc>
          <w:tcPr>
            <w:tcW w:w="1271" w:type="dxa"/>
            <w:vMerge/>
          </w:tcPr>
          <w:p w14:paraId="032EE25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8AD5B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D9467F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Vulnerability (Exposure and Sensitivity) and Adaptive Capacity (2/5)</w:t>
            </w:r>
          </w:p>
        </w:tc>
      </w:tr>
      <w:tr w:rsidR="00BD2D24" w:rsidRPr="00346DF4" w14:paraId="0CB7CA4F" w14:textId="77777777" w:rsidTr="00282EF2">
        <w:tc>
          <w:tcPr>
            <w:tcW w:w="1271" w:type="dxa"/>
            <w:vMerge/>
          </w:tcPr>
          <w:p w14:paraId="3EE6C0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56D88C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624CC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Proactive Adaptation and Managed Retreat (2/5)</w:t>
            </w:r>
          </w:p>
        </w:tc>
      </w:tr>
      <w:tr w:rsidR="00BD2D24" w:rsidRPr="00346DF4" w14:paraId="11B37E79" w14:textId="77777777" w:rsidTr="00282EF2">
        <w:tc>
          <w:tcPr>
            <w:tcW w:w="1271" w:type="dxa"/>
            <w:vMerge/>
          </w:tcPr>
          <w:p w14:paraId="01D8F4A5"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7B2E1D6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Justice, Equitable and Inclusive Design</w:t>
            </w:r>
          </w:p>
        </w:tc>
        <w:tc>
          <w:tcPr>
            <w:tcW w:w="5350" w:type="dxa"/>
          </w:tcPr>
          <w:p w14:paraId="332AF2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Access to Affordable, Green Energy, Resources and Opportunities (2/5)</w:t>
            </w:r>
          </w:p>
        </w:tc>
      </w:tr>
      <w:tr w:rsidR="00BD2D24" w:rsidRPr="00346DF4" w14:paraId="588BE235" w14:textId="77777777" w:rsidTr="00282EF2">
        <w:tc>
          <w:tcPr>
            <w:tcW w:w="1271" w:type="dxa"/>
            <w:vMerge/>
          </w:tcPr>
          <w:p w14:paraId="2E07A3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610956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540F88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Equitable, Healthy and Universal Communities (2/5)</w:t>
            </w:r>
          </w:p>
        </w:tc>
      </w:tr>
      <w:tr w:rsidR="00BD2D24" w:rsidRPr="00346DF4" w14:paraId="52031A74" w14:textId="77777777" w:rsidTr="00282EF2">
        <w:tc>
          <w:tcPr>
            <w:tcW w:w="1271" w:type="dxa"/>
            <w:vMerge/>
          </w:tcPr>
          <w:p w14:paraId="0971F2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37F839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DE8409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Access to Sustainable Housing, Work, Leisure and Green Spaces (2/5)</w:t>
            </w:r>
          </w:p>
        </w:tc>
      </w:tr>
      <w:tr w:rsidR="00BD2D24" w:rsidRPr="00346DF4" w14:paraId="272BD1CD" w14:textId="77777777" w:rsidTr="00282EF2">
        <w:tc>
          <w:tcPr>
            <w:tcW w:w="1271" w:type="dxa"/>
            <w:vMerge/>
          </w:tcPr>
          <w:p w14:paraId="5C1AAB2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6240CC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00ABE1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Accountability, Responsibility and Distribution of Economic Investment (2/5)</w:t>
            </w:r>
          </w:p>
        </w:tc>
      </w:tr>
      <w:tr w:rsidR="00BD2D24" w:rsidRPr="00346DF4" w14:paraId="2FFD3CFE" w14:textId="77777777" w:rsidTr="00282EF2">
        <w:tc>
          <w:tcPr>
            <w:tcW w:w="1271" w:type="dxa"/>
            <w:vMerge w:val="restart"/>
          </w:tcPr>
          <w:p w14:paraId="571C5D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2729" w:type="dxa"/>
          </w:tcPr>
          <w:p w14:paraId="763F6BE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5350" w:type="dxa"/>
          </w:tcPr>
          <w:p w14:paraId="7A1C6FE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Urban Systems and Circularity (3/5)</w:t>
            </w:r>
          </w:p>
        </w:tc>
      </w:tr>
      <w:tr w:rsidR="00BD2D24" w:rsidRPr="00346DF4" w14:paraId="5AEF7F38" w14:textId="77777777" w:rsidTr="00282EF2">
        <w:tc>
          <w:tcPr>
            <w:tcW w:w="1271" w:type="dxa"/>
            <w:vMerge/>
          </w:tcPr>
          <w:p w14:paraId="2119BAE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73243F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Environmental and Health Impacts of Materials and Waste</w:t>
            </w:r>
          </w:p>
        </w:tc>
        <w:tc>
          <w:tcPr>
            <w:tcW w:w="5350" w:type="dxa"/>
          </w:tcPr>
          <w:p w14:paraId="50B56BA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Carbon Impact (Recycle Content, Recyclability, Bio-based and Biogenic Materials) (3/5)</w:t>
            </w:r>
          </w:p>
        </w:tc>
      </w:tr>
      <w:tr w:rsidR="00BD2D24" w:rsidRPr="00346DF4" w14:paraId="7E4B233B" w14:textId="77777777" w:rsidTr="00282EF2">
        <w:tc>
          <w:tcPr>
            <w:tcW w:w="1271" w:type="dxa"/>
            <w:vMerge/>
          </w:tcPr>
          <w:p w14:paraId="30F05E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073FDC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CDABB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Pollution on Air, Water and Land (2/5)</w:t>
            </w:r>
          </w:p>
        </w:tc>
      </w:tr>
      <w:tr w:rsidR="00BD2D24" w:rsidRPr="00346DF4" w14:paraId="133FB6CC" w14:textId="77777777" w:rsidTr="00282EF2">
        <w:tc>
          <w:tcPr>
            <w:tcW w:w="1271" w:type="dxa"/>
          </w:tcPr>
          <w:p w14:paraId="23937AA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Water</w:t>
            </w:r>
          </w:p>
        </w:tc>
        <w:tc>
          <w:tcPr>
            <w:tcW w:w="2729" w:type="dxa"/>
          </w:tcPr>
          <w:p w14:paraId="6BD457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Impacts of Climate Change (Water-related Hazards and Disasters)</w:t>
            </w:r>
          </w:p>
        </w:tc>
        <w:tc>
          <w:tcPr>
            <w:tcW w:w="5350" w:type="dxa"/>
          </w:tcPr>
          <w:p w14:paraId="4C2A710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Intense Rainfall, Storms and Wind Damage (2/5)</w:t>
            </w:r>
          </w:p>
        </w:tc>
      </w:tr>
      <w:tr w:rsidR="00BD2D24" w:rsidRPr="00346DF4" w14:paraId="7E77820B" w14:textId="77777777" w:rsidTr="00282EF2">
        <w:tc>
          <w:tcPr>
            <w:tcW w:w="1271" w:type="dxa"/>
            <w:vMerge w:val="restart"/>
          </w:tcPr>
          <w:p w14:paraId="0E5476F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Ecology and Biodiversity</w:t>
            </w:r>
          </w:p>
        </w:tc>
        <w:tc>
          <w:tcPr>
            <w:tcW w:w="2729" w:type="dxa"/>
            <w:vMerge w:val="restart"/>
          </w:tcPr>
          <w:p w14:paraId="5965C1A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and Building Density</w:t>
            </w:r>
          </w:p>
        </w:tc>
        <w:tc>
          <w:tcPr>
            <w:tcW w:w="5350" w:type="dxa"/>
          </w:tcPr>
          <w:p w14:paraId="2FC39D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Activities and Models (2/5)</w:t>
            </w:r>
          </w:p>
        </w:tc>
      </w:tr>
      <w:tr w:rsidR="00BD2D24" w:rsidRPr="00346DF4" w14:paraId="30006994" w14:textId="77777777" w:rsidTr="00282EF2">
        <w:tc>
          <w:tcPr>
            <w:tcW w:w="1271" w:type="dxa"/>
            <w:vMerge/>
          </w:tcPr>
          <w:p w14:paraId="49C4DAB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007FFC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DECC9A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Changes (2/5)</w:t>
            </w:r>
          </w:p>
        </w:tc>
      </w:tr>
      <w:tr w:rsidR="00BD2D24" w:rsidRPr="00346DF4" w14:paraId="7EC3CFC9" w14:textId="77777777" w:rsidTr="00282EF2">
        <w:tc>
          <w:tcPr>
            <w:tcW w:w="1271" w:type="dxa"/>
            <w:vMerge/>
          </w:tcPr>
          <w:p w14:paraId="1ADF13E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B0A72A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ADD81A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Pressures: Environmental, Socioeconomic, Cultural (2/5)</w:t>
            </w:r>
          </w:p>
        </w:tc>
      </w:tr>
      <w:tr w:rsidR="00BD2D24" w:rsidRPr="00346DF4" w14:paraId="2E7B6DA6" w14:textId="77777777" w:rsidTr="00282EF2">
        <w:tc>
          <w:tcPr>
            <w:tcW w:w="1271" w:type="dxa"/>
            <w:vMerge/>
          </w:tcPr>
          <w:p w14:paraId="3907565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69883F6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AF5B05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Demand and Supply: Human Needs and Natural Capital (2/5)</w:t>
            </w:r>
          </w:p>
        </w:tc>
      </w:tr>
      <w:tr w:rsidR="00BD2D24" w:rsidRPr="00346DF4" w14:paraId="1DF12A2A" w14:textId="77777777" w:rsidTr="00282EF2">
        <w:tc>
          <w:tcPr>
            <w:tcW w:w="1271" w:type="dxa"/>
            <w:vMerge/>
          </w:tcPr>
          <w:p w14:paraId="502A43E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07CFE5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6372E1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 Use Planning, Zoning and the Built Environment (2/5)</w:t>
            </w:r>
          </w:p>
        </w:tc>
      </w:tr>
      <w:tr w:rsidR="00BD2D24" w:rsidRPr="00346DF4" w14:paraId="6FBF3A12" w14:textId="77777777" w:rsidTr="00282EF2">
        <w:tc>
          <w:tcPr>
            <w:tcW w:w="1271" w:type="dxa"/>
            <w:vMerge w:val="restart"/>
          </w:tcPr>
          <w:p w14:paraId="47EB567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Connectivity and Transport</w:t>
            </w:r>
          </w:p>
        </w:tc>
        <w:tc>
          <w:tcPr>
            <w:tcW w:w="2729" w:type="dxa"/>
            <w:vMerge w:val="restart"/>
          </w:tcPr>
          <w:p w14:paraId="2A60D87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Site Selection, Location and Urban Ecosystems</w:t>
            </w:r>
          </w:p>
        </w:tc>
        <w:tc>
          <w:tcPr>
            <w:tcW w:w="5350" w:type="dxa"/>
          </w:tcPr>
          <w:p w14:paraId="605D20C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Economies of Scale: Environment, Economic and Social Implications (4/5)</w:t>
            </w:r>
          </w:p>
        </w:tc>
      </w:tr>
      <w:tr w:rsidR="00BD2D24" w:rsidRPr="00346DF4" w14:paraId="493ECE6B" w14:textId="77777777" w:rsidTr="00282EF2">
        <w:tc>
          <w:tcPr>
            <w:tcW w:w="1271" w:type="dxa"/>
            <w:vMerge/>
          </w:tcPr>
          <w:p w14:paraId="1623C53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550BDF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595A74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Urban Accessibility (3/5)</w:t>
            </w:r>
          </w:p>
        </w:tc>
      </w:tr>
      <w:tr w:rsidR="00BD2D24" w:rsidRPr="00346DF4" w14:paraId="3F08C0AF" w14:textId="77777777" w:rsidTr="00282EF2">
        <w:tc>
          <w:tcPr>
            <w:tcW w:w="1271" w:type="dxa"/>
            <w:vMerge/>
          </w:tcPr>
          <w:p w14:paraId="0981BC3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11F09B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2EC462A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Greenfield, Brownfield and Reclaimed Sites (2/5)</w:t>
            </w:r>
          </w:p>
        </w:tc>
      </w:tr>
      <w:tr w:rsidR="00BD2D24" w:rsidRPr="00346DF4" w14:paraId="72753DB8" w14:textId="77777777" w:rsidTr="00282EF2">
        <w:tc>
          <w:tcPr>
            <w:tcW w:w="1271" w:type="dxa"/>
            <w:vMerge/>
          </w:tcPr>
          <w:p w14:paraId="4DD4DFA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A93E61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6EF394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Landlocked and Transit-bridging Sites (2/5)</w:t>
            </w:r>
          </w:p>
        </w:tc>
      </w:tr>
      <w:tr w:rsidR="00BD2D24" w:rsidRPr="00346DF4" w14:paraId="402B2980" w14:textId="77777777" w:rsidTr="00282EF2">
        <w:tc>
          <w:tcPr>
            <w:tcW w:w="1271" w:type="dxa"/>
            <w:vMerge/>
          </w:tcPr>
          <w:p w14:paraId="16CDAF6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6BCE200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DAFE6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Rural Accessibility (2/5)</w:t>
            </w:r>
          </w:p>
        </w:tc>
      </w:tr>
      <w:tr w:rsidR="00BD2D24" w:rsidRPr="00346DF4" w14:paraId="1DEA556F" w14:textId="77777777" w:rsidTr="00282EF2">
        <w:tc>
          <w:tcPr>
            <w:tcW w:w="1271" w:type="dxa"/>
            <w:vMerge/>
          </w:tcPr>
          <w:p w14:paraId="52E3DB4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0A6033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Compact Development and Walkability</w:t>
            </w:r>
          </w:p>
        </w:tc>
        <w:tc>
          <w:tcPr>
            <w:tcW w:w="5350" w:type="dxa"/>
          </w:tcPr>
          <w:p w14:paraId="27A2718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Complete Streets and Curbside Management (3/5)</w:t>
            </w:r>
          </w:p>
        </w:tc>
      </w:tr>
      <w:tr w:rsidR="00BD2D24" w:rsidRPr="00346DF4" w14:paraId="6D9EB412" w14:textId="77777777" w:rsidTr="00282EF2">
        <w:tc>
          <w:tcPr>
            <w:tcW w:w="1271" w:type="dxa"/>
            <w:vMerge/>
          </w:tcPr>
          <w:p w14:paraId="41DC53C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C87961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896008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Change in Behaviours and Health Benefits (3/5)</w:t>
            </w:r>
          </w:p>
        </w:tc>
      </w:tr>
      <w:tr w:rsidR="00BD2D24" w:rsidRPr="00346DF4" w14:paraId="46AC0C1D" w14:textId="77777777" w:rsidTr="00282EF2">
        <w:tc>
          <w:tcPr>
            <w:tcW w:w="1271" w:type="dxa"/>
            <w:vMerge/>
          </w:tcPr>
          <w:p w14:paraId="7C6F1ADC"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4D6661BB"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BC02DD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Safe, Walkable, Liveable Streets, Car-free Centres and Mobility Hubs (3/5)</w:t>
            </w:r>
          </w:p>
        </w:tc>
      </w:tr>
      <w:tr w:rsidR="00BD2D24" w:rsidRPr="00346DF4" w14:paraId="09983776" w14:textId="77777777" w:rsidTr="00282EF2">
        <w:tc>
          <w:tcPr>
            <w:tcW w:w="1271" w:type="dxa"/>
            <w:vMerge/>
          </w:tcPr>
          <w:p w14:paraId="5159A18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697A97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34C1A4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15-minute Neighbourhood and City (2/5)</w:t>
            </w:r>
          </w:p>
        </w:tc>
      </w:tr>
      <w:tr w:rsidR="00BD2D24" w:rsidRPr="00346DF4" w14:paraId="4F863F1D" w14:textId="77777777" w:rsidTr="00282EF2">
        <w:tc>
          <w:tcPr>
            <w:tcW w:w="1271" w:type="dxa"/>
            <w:vMerge/>
          </w:tcPr>
          <w:p w14:paraId="2F94696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B9C95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Regional and Local Infrastructure and Planning</w:t>
            </w:r>
          </w:p>
        </w:tc>
        <w:tc>
          <w:tcPr>
            <w:tcW w:w="5350" w:type="dxa"/>
          </w:tcPr>
          <w:p w14:paraId="712C675D"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Sustainable Transportation Indicators (5/5)</w:t>
            </w:r>
          </w:p>
        </w:tc>
      </w:tr>
      <w:tr w:rsidR="00BD2D24" w:rsidRPr="00346DF4" w14:paraId="13597CEE" w14:textId="77777777" w:rsidTr="00282EF2">
        <w:tc>
          <w:tcPr>
            <w:tcW w:w="1271" w:type="dxa"/>
            <w:vMerge/>
          </w:tcPr>
          <w:p w14:paraId="6C301DC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CF2C71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8CB892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Shifts in Infrastructural Modes (4/5)</w:t>
            </w:r>
          </w:p>
        </w:tc>
      </w:tr>
      <w:tr w:rsidR="00BD2D24" w:rsidRPr="00346DF4" w14:paraId="0822BB8F" w14:textId="77777777" w:rsidTr="00282EF2">
        <w:tc>
          <w:tcPr>
            <w:tcW w:w="1271" w:type="dxa"/>
            <w:vMerge/>
          </w:tcPr>
          <w:p w14:paraId="6B1A6F2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02824C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F18DEA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Polycentric, Unicentric and Regenerative Communities (2/5)</w:t>
            </w:r>
          </w:p>
        </w:tc>
      </w:tr>
      <w:tr w:rsidR="00BD2D24" w:rsidRPr="00346DF4" w14:paraId="3EB60E14" w14:textId="77777777" w:rsidTr="00282EF2">
        <w:tc>
          <w:tcPr>
            <w:tcW w:w="1271" w:type="dxa"/>
            <w:vMerge/>
          </w:tcPr>
          <w:p w14:paraId="37821F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5F8FD89"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0C233BB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Land Use Planning (2/5)</w:t>
            </w:r>
          </w:p>
        </w:tc>
      </w:tr>
      <w:tr w:rsidR="00BD2D24" w:rsidRPr="00346DF4" w14:paraId="0F5C950C" w14:textId="77777777" w:rsidTr="00282EF2">
        <w:tc>
          <w:tcPr>
            <w:tcW w:w="1271" w:type="dxa"/>
            <w:vMerge/>
          </w:tcPr>
          <w:p w14:paraId="6946FD1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6369384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Low Carbon Transport and Multimodal Transportation Networks</w:t>
            </w:r>
          </w:p>
        </w:tc>
        <w:tc>
          <w:tcPr>
            <w:tcW w:w="5350" w:type="dxa"/>
          </w:tcPr>
          <w:p w14:paraId="56A191A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Active Travel (Walking, Cycling, etc.) (3/5)</w:t>
            </w:r>
          </w:p>
        </w:tc>
      </w:tr>
      <w:tr w:rsidR="00BD2D24" w:rsidRPr="00346DF4" w14:paraId="1581501D" w14:textId="77777777" w:rsidTr="00282EF2">
        <w:tc>
          <w:tcPr>
            <w:tcW w:w="1271" w:type="dxa"/>
            <w:vMerge/>
          </w:tcPr>
          <w:p w14:paraId="6DCEB2B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2DAC0482"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B35AE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Flows and Capacity (2/5)</w:t>
            </w:r>
          </w:p>
        </w:tc>
      </w:tr>
      <w:tr w:rsidR="00BD2D24" w:rsidRPr="00346DF4" w14:paraId="2C8E1C7D" w14:textId="77777777" w:rsidTr="00282EF2">
        <w:tc>
          <w:tcPr>
            <w:tcW w:w="1271" w:type="dxa"/>
            <w:vMerge/>
          </w:tcPr>
          <w:p w14:paraId="1CEB327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5FCC9F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4DDCD96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Electric Vehicles and Charging Infrastructure (2/5)</w:t>
            </w:r>
          </w:p>
        </w:tc>
      </w:tr>
      <w:tr w:rsidR="00BD2D24" w:rsidRPr="00346DF4" w14:paraId="39BD0BA9" w14:textId="77777777" w:rsidTr="00282EF2">
        <w:tc>
          <w:tcPr>
            <w:tcW w:w="1271" w:type="dxa"/>
            <w:vMerge/>
          </w:tcPr>
          <w:p w14:paraId="62E7C4D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70777FB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336B62E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Car Sharing (2/5)</w:t>
            </w:r>
          </w:p>
        </w:tc>
      </w:tr>
      <w:tr w:rsidR="00BD2D24" w:rsidRPr="00346DF4" w14:paraId="75270B55" w14:textId="77777777" w:rsidTr="00282EF2">
        <w:tc>
          <w:tcPr>
            <w:tcW w:w="1271" w:type="dxa"/>
            <w:vMerge/>
          </w:tcPr>
          <w:p w14:paraId="2475158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3AC7D2A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1EE93F1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Autonomous Vehicles (2/5)</w:t>
            </w:r>
          </w:p>
        </w:tc>
      </w:tr>
      <w:tr w:rsidR="00BD2D24" w:rsidRPr="00346DF4" w14:paraId="62A8867F" w14:textId="77777777" w:rsidTr="00282EF2">
        <w:tc>
          <w:tcPr>
            <w:tcW w:w="1271" w:type="dxa"/>
            <w:vMerge/>
          </w:tcPr>
          <w:p w14:paraId="75EAA6E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val="restart"/>
          </w:tcPr>
          <w:p w14:paraId="4610C7E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Future of Transportation</w:t>
            </w:r>
          </w:p>
        </w:tc>
        <w:tc>
          <w:tcPr>
            <w:tcW w:w="5350" w:type="dxa"/>
          </w:tcPr>
          <w:p w14:paraId="0CD1AB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Demand and Sustainability of Alternative Fuels (4/5)</w:t>
            </w:r>
          </w:p>
        </w:tc>
      </w:tr>
      <w:tr w:rsidR="00BD2D24" w:rsidRPr="00346DF4" w14:paraId="2BCE2FCC" w14:textId="77777777" w:rsidTr="00282EF2">
        <w:tc>
          <w:tcPr>
            <w:tcW w:w="1271" w:type="dxa"/>
            <w:vMerge/>
          </w:tcPr>
          <w:p w14:paraId="763CA34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0F51DA2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5229E1F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Investment and Risks (3/5)</w:t>
            </w:r>
          </w:p>
        </w:tc>
      </w:tr>
      <w:tr w:rsidR="00BD2D24" w:rsidRPr="00346DF4" w14:paraId="6A226912" w14:textId="77777777" w:rsidTr="00282EF2">
        <w:tc>
          <w:tcPr>
            <w:tcW w:w="1271" w:type="dxa"/>
            <w:vMerge/>
          </w:tcPr>
          <w:p w14:paraId="200C7D0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1A2445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7C83DF8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Sustainability and Livability Planning Trends (3/5)</w:t>
            </w:r>
          </w:p>
        </w:tc>
      </w:tr>
      <w:tr w:rsidR="00BD2D24" w:rsidRPr="00346DF4" w14:paraId="21A4A4BF" w14:textId="77777777" w:rsidTr="00282EF2">
        <w:tc>
          <w:tcPr>
            <w:tcW w:w="1271" w:type="dxa"/>
            <w:vMerge/>
          </w:tcPr>
          <w:p w14:paraId="4525D8A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2729" w:type="dxa"/>
            <w:vMerge/>
          </w:tcPr>
          <w:p w14:paraId="57F4E424"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5350" w:type="dxa"/>
          </w:tcPr>
          <w:p w14:paraId="68E12D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Net-Zero Carbon Regeneration and Renewal (2/5)</w:t>
            </w:r>
          </w:p>
        </w:tc>
      </w:tr>
    </w:tbl>
    <w:p w14:paraId="4450FB3E" w14:textId="77777777" w:rsidR="00BD2D24" w:rsidRPr="007A0B2E" w:rsidRDefault="00BD2D24" w:rsidP="00BD2D24">
      <w:pPr>
        <w:rPr>
          <w:rFonts w:ascii="Times New Roman" w:hAnsi="Times New Roman" w:cs="Times New Roman"/>
          <w:color w:val="222222"/>
          <w:sz w:val="22"/>
          <w:szCs w:val="22"/>
          <w:shd w:val="clear" w:color="auto" w:fill="FFFFFF"/>
        </w:rPr>
      </w:pPr>
    </w:p>
    <w:p w14:paraId="71C35AC7" w14:textId="4AE7A3E8"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t>Table 15</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Teaching resources for transportation engineering technical electives</w:t>
      </w:r>
    </w:p>
    <w:tbl>
      <w:tblPr>
        <w:tblStyle w:val="TableGrid"/>
        <w:tblW w:w="0" w:type="auto"/>
        <w:tblLook w:val="04A0" w:firstRow="1" w:lastRow="0" w:firstColumn="1" w:lastColumn="0" w:noHBand="0" w:noVBand="1"/>
      </w:tblPr>
      <w:tblGrid>
        <w:gridCol w:w="1506"/>
        <w:gridCol w:w="1640"/>
        <w:gridCol w:w="1696"/>
        <w:gridCol w:w="1762"/>
        <w:gridCol w:w="1373"/>
        <w:gridCol w:w="1373"/>
      </w:tblGrid>
      <w:tr w:rsidR="00BD2D24" w:rsidRPr="00346DF4" w14:paraId="616E97DD" w14:textId="77777777" w:rsidTr="00282EF2">
        <w:tc>
          <w:tcPr>
            <w:tcW w:w="1506" w:type="dxa"/>
          </w:tcPr>
          <w:p w14:paraId="6E7E7BA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40" w:type="dxa"/>
          </w:tcPr>
          <w:p w14:paraId="055A9D2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Go Global Course International Sustainable Engineering and Planning</w:t>
            </w:r>
          </w:p>
        </w:tc>
        <w:tc>
          <w:tcPr>
            <w:tcW w:w="1696" w:type="dxa"/>
          </w:tcPr>
          <w:p w14:paraId="004B687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Railway Systems Engineering</w:t>
            </w:r>
          </w:p>
        </w:tc>
        <w:tc>
          <w:tcPr>
            <w:tcW w:w="1762" w:type="dxa"/>
          </w:tcPr>
          <w:p w14:paraId="67F25BE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UBC Okanagan: Transportation Systems Engineering</w:t>
            </w:r>
          </w:p>
        </w:tc>
        <w:tc>
          <w:tcPr>
            <w:tcW w:w="1373" w:type="dxa"/>
          </w:tcPr>
          <w:p w14:paraId="57BD07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University of Manitoba: Transportation Systems</w:t>
            </w:r>
          </w:p>
        </w:tc>
        <w:tc>
          <w:tcPr>
            <w:tcW w:w="1373" w:type="dxa"/>
          </w:tcPr>
          <w:p w14:paraId="09E6419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University of Waterloo: Pavement Structural Design </w:t>
            </w:r>
          </w:p>
        </w:tc>
      </w:tr>
      <w:tr w:rsidR="00BD2D24" w:rsidRPr="00346DF4" w14:paraId="096B92E7" w14:textId="77777777" w:rsidTr="00282EF2">
        <w:tc>
          <w:tcPr>
            <w:tcW w:w="1506" w:type="dxa"/>
          </w:tcPr>
          <w:p w14:paraId="6AC4F5F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Readings</w:t>
            </w:r>
          </w:p>
        </w:tc>
        <w:tc>
          <w:tcPr>
            <w:tcW w:w="1640" w:type="dxa"/>
          </w:tcPr>
          <w:p w14:paraId="211CE8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Dutch Centre for Research and </w:t>
            </w:r>
            <w:r w:rsidRPr="00346DF4">
              <w:rPr>
                <w:rFonts w:ascii="Times New Roman" w:hAnsi="Times New Roman" w:cs="Times New Roman"/>
                <w:color w:val="222222"/>
                <w:sz w:val="18"/>
                <w:szCs w:val="18"/>
                <w:shd w:val="clear" w:color="auto" w:fill="FFFFFF"/>
              </w:rPr>
              <w:lastRenderedPageBreak/>
              <w:t>Contract Standardization in Civil Engineering (CROW, 1998) – Recommendation for traffic provisions in built-up areas, Publication (Record) 15, ISBN: 906628 265 7, Ede, NL. (Sustainably Safe Systems Design)</w:t>
            </w:r>
          </w:p>
          <w:p w14:paraId="6D03483B" w14:textId="77777777" w:rsidR="00BD2D24" w:rsidRPr="00346DF4" w:rsidRDefault="00BD2D24" w:rsidP="00282EF2">
            <w:pPr>
              <w:rPr>
                <w:rFonts w:ascii="Times New Roman" w:hAnsi="Times New Roman" w:cs="Times New Roman"/>
                <w:color w:val="222222"/>
                <w:sz w:val="18"/>
                <w:szCs w:val="18"/>
                <w:shd w:val="clear" w:color="auto" w:fill="FFFFFF"/>
              </w:rPr>
            </w:pPr>
          </w:p>
          <w:p w14:paraId="31F6E96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(2007) Design Manual for Bicycle Traffic, Publication (Record) 25, ISBN: 978 90 6628494 4, Ede, NL. (Networks, links, nodes – safe system design)</w:t>
            </w:r>
          </w:p>
          <w:p w14:paraId="68642872" w14:textId="77777777" w:rsidR="00BD2D24" w:rsidRPr="00346DF4" w:rsidRDefault="00BD2D24" w:rsidP="00282EF2">
            <w:pPr>
              <w:rPr>
                <w:rFonts w:ascii="Times New Roman" w:hAnsi="Times New Roman" w:cs="Times New Roman"/>
                <w:color w:val="222222"/>
                <w:sz w:val="18"/>
                <w:szCs w:val="18"/>
                <w:shd w:val="clear" w:color="auto" w:fill="FFFFFF"/>
              </w:rPr>
            </w:pPr>
          </w:p>
          <w:p w14:paraId="6570811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DHV Royal </w:t>
            </w:r>
            <w:proofErr w:type="spellStart"/>
            <w:r w:rsidRPr="00346DF4">
              <w:rPr>
                <w:rFonts w:ascii="Times New Roman" w:hAnsi="Times New Roman" w:cs="Times New Roman"/>
                <w:color w:val="222222"/>
                <w:sz w:val="18"/>
                <w:szCs w:val="18"/>
                <w:shd w:val="clear" w:color="auto" w:fill="FFFFFF"/>
              </w:rPr>
              <w:t>Haskoning</w:t>
            </w:r>
            <w:proofErr w:type="spellEnd"/>
            <w:r w:rsidRPr="00346DF4">
              <w:rPr>
                <w:rFonts w:ascii="Times New Roman" w:hAnsi="Times New Roman" w:cs="Times New Roman"/>
                <w:color w:val="222222"/>
                <w:sz w:val="18"/>
                <w:szCs w:val="18"/>
                <w:shd w:val="clear" w:color="auto" w:fill="FFFFFF"/>
              </w:rPr>
              <w:t xml:space="preserve"> (2009) Roundabouts - Application and design: A practical manual,</w:t>
            </w:r>
          </w:p>
          <w:p w14:paraId="2814595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prepared for the Dutch Ministry of Transport, Public Works and Water management, Partners</w:t>
            </w:r>
          </w:p>
          <w:p w14:paraId="2FB45B9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for Roads, June 2009, 104 pages. (roundabouts and turbo-roundabouts)</w:t>
            </w:r>
          </w:p>
          <w:p w14:paraId="352A626F" w14:textId="77777777" w:rsidR="00BD2D24" w:rsidRPr="00346DF4" w:rsidRDefault="00BD2D24" w:rsidP="00282EF2">
            <w:pPr>
              <w:rPr>
                <w:rFonts w:ascii="Times New Roman" w:hAnsi="Times New Roman" w:cs="Times New Roman"/>
                <w:color w:val="222222"/>
                <w:sz w:val="18"/>
                <w:szCs w:val="18"/>
                <w:shd w:val="clear" w:color="auto" w:fill="FFFFFF"/>
              </w:rPr>
            </w:pPr>
          </w:p>
          <w:p w14:paraId="360F071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(2006) Urban design and traffic – a selection from Bach, Publication (Record) 221, ISBN: 978 90 6628 473 9, NL.</w:t>
            </w:r>
          </w:p>
          <w:p w14:paraId="799054EC" w14:textId="77777777" w:rsidR="00BD2D24" w:rsidRPr="00346DF4" w:rsidRDefault="00BD2D24" w:rsidP="00282EF2">
            <w:pPr>
              <w:rPr>
                <w:rFonts w:ascii="Times New Roman" w:hAnsi="Times New Roman" w:cs="Times New Roman"/>
                <w:color w:val="222222"/>
                <w:sz w:val="18"/>
                <w:szCs w:val="18"/>
                <w:shd w:val="clear" w:color="auto" w:fill="FFFFFF"/>
              </w:rPr>
            </w:pPr>
          </w:p>
          <w:p w14:paraId="3116D1D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Infrastructure by Design, by Marc Verheijen, nai010 publishers, 2015,</w:t>
            </w:r>
          </w:p>
          <w:p w14:paraId="537C81A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ISBN: 978-94-6208-240-3, available in full English translation, 224 pages.</w:t>
            </w:r>
          </w:p>
        </w:tc>
        <w:tc>
          <w:tcPr>
            <w:tcW w:w="1696" w:type="dxa"/>
          </w:tcPr>
          <w:p w14:paraId="6A8733D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5FDBC9B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NACTO.org (2013) Urban Streets Design </w:t>
            </w:r>
            <w:r w:rsidRPr="00346DF4">
              <w:rPr>
                <w:rFonts w:ascii="Times New Roman" w:hAnsi="Times New Roman" w:cs="Times New Roman"/>
                <w:color w:val="222222"/>
                <w:sz w:val="18"/>
                <w:szCs w:val="18"/>
                <w:shd w:val="clear" w:color="auto" w:fill="FFFFFF"/>
              </w:rPr>
              <w:lastRenderedPageBreak/>
              <w:t>Guide– available on-line at nacto.org/</w:t>
            </w:r>
            <w:proofErr w:type="spellStart"/>
            <w:r w:rsidRPr="00346DF4">
              <w:rPr>
                <w:rFonts w:ascii="Times New Roman" w:hAnsi="Times New Roman" w:cs="Times New Roman"/>
                <w:color w:val="222222"/>
                <w:sz w:val="18"/>
                <w:szCs w:val="18"/>
                <w:shd w:val="clear" w:color="auto" w:fill="FFFFFF"/>
              </w:rPr>
              <w:t>usdg</w:t>
            </w:r>
            <w:proofErr w:type="spellEnd"/>
          </w:p>
          <w:p w14:paraId="0DD5734E" w14:textId="77777777" w:rsidR="00BD2D24" w:rsidRPr="00346DF4" w:rsidRDefault="00BD2D24" w:rsidP="00282EF2">
            <w:pPr>
              <w:rPr>
                <w:rFonts w:ascii="Times New Roman" w:hAnsi="Times New Roman" w:cs="Times New Roman"/>
                <w:color w:val="222222"/>
                <w:sz w:val="18"/>
                <w:szCs w:val="18"/>
                <w:shd w:val="clear" w:color="auto" w:fill="FFFFFF"/>
              </w:rPr>
            </w:pPr>
          </w:p>
          <w:p w14:paraId="50B52F4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CROW Publication 25: Bicycle Design Manual, 2007 – available from instructor</w:t>
            </w:r>
          </w:p>
          <w:p w14:paraId="51E4B779" w14:textId="77777777" w:rsidR="00BD2D24" w:rsidRPr="00346DF4" w:rsidRDefault="00BD2D24" w:rsidP="00282EF2">
            <w:pPr>
              <w:rPr>
                <w:rFonts w:ascii="Times New Roman" w:hAnsi="Times New Roman" w:cs="Times New Roman"/>
                <w:color w:val="222222"/>
                <w:sz w:val="18"/>
                <w:szCs w:val="18"/>
                <w:shd w:val="clear" w:color="auto" w:fill="FFFFFF"/>
              </w:rPr>
            </w:pPr>
          </w:p>
          <w:p w14:paraId="4E5F8BA0" w14:textId="77777777" w:rsidR="00BD2D24" w:rsidRPr="00346DF4" w:rsidRDefault="00BD2D24" w:rsidP="00282EF2">
            <w:pPr>
              <w:rPr>
                <w:rFonts w:ascii="Times New Roman" w:hAnsi="Times New Roman" w:cs="Times New Roman"/>
                <w:color w:val="222222"/>
                <w:sz w:val="18"/>
                <w:szCs w:val="18"/>
                <w:shd w:val="clear" w:color="auto" w:fill="FFFFFF"/>
              </w:rPr>
            </w:pPr>
            <w:proofErr w:type="spellStart"/>
            <w:r w:rsidRPr="00346DF4">
              <w:rPr>
                <w:rFonts w:ascii="Times New Roman" w:hAnsi="Times New Roman" w:cs="Times New Roman"/>
                <w:color w:val="222222"/>
                <w:sz w:val="18"/>
                <w:szCs w:val="18"/>
                <w:shd w:val="clear" w:color="auto" w:fill="FFFFFF"/>
              </w:rPr>
              <w:t>SMARTer</w:t>
            </w:r>
            <w:proofErr w:type="spellEnd"/>
            <w:r w:rsidRPr="00346DF4">
              <w:rPr>
                <w:rFonts w:ascii="Times New Roman" w:hAnsi="Times New Roman" w:cs="Times New Roman"/>
                <w:color w:val="222222"/>
                <w:sz w:val="18"/>
                <w:szCs w:val="18"/>
                <w:shd w:val="clear" w:color="auto" w:fill="FFFFFF"/>
              </w:rPr>
              <w:t xml:space="preserve"> Growth (Fused Grid) Neighborhoods, 2015 </w:t>
            </w:r>
          </w:p>
          <w:p w14:paraId="427C5DD4" w14:textId="77777777" w:rsidR="00BD2D24" w:rsidRPr="00346DF4" w:rsidRDefault="00BD2D24" w:rsidP="00282EF2">
            <w:pPr>
              <w:rPr>
                <w:rFonts w:ascii="Times New Roman" w:hAnsi="Times New Roman" w:cs="Times New Roman"/>
                <w:color w:val="222222"/>
                <w:sz w:val="18"/>
                <w:szCs w:val="18"/>
                <w:shd w:val="clear" w:color="auto" w:fill="FFFFFF"/>
              </w:rPr>
            </w:pPr>
          </w:p>
          <w:p w14:paraId="38286CA7"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 xml:space="preserve">Recommended: </w:t>
            </w:r>
          </w:p>
          <w:p w14:paraId="01DD05F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Dutch Town of Houten is a Case Study in Bike Friendly Suburban Planning</w:t>
            </w:r>
            <w:r w:rsidRPr="00346DF4">
              <w:rPr>
                <w:rStyle w:val="FootnoteReference"/>
                <w:rFonts w:ascii="Times New Roman" w:hAnsi="Times New Roman" w:cs="Times New Roman"/>
                <w:color w:val="222222"/>
                <w:sz w:val="18"/>
                <w:szCs w:val="18"/>
                <w:shd w:val="clear" w:color="auto" w:fill="FFFFFF"/>
              </w:rPr>
              <w:footnoteReference w:id="6"/>
            </w:r>
          </w:p>
          <w:p w14:paraId="173A3FD4" w14:textId="77777777" w:rsidR="00BD2D24" w:rsidRPr="00346DF4" w:rsidRDefault="00BD2D24" w:rsidP="00282EF2">
            <w:pPr>
              <w:rPr>
                <w:rFonts w:ascii="Times New Roman" w:hAnsi="Times New Roman" w:cs="Times New Roman"/>
                <w:color w:val="222222"/>
                <w:sz w:val="18"/>
                <w:szCs w:val="18"/>
                <w:shd w:val="clear" w:color="auto" w:fill="FFFFFF"/>
              </w:rPr>
            </w:pPr>
          </w:p>
          <w:p w14:paraId="30AF67D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NACTO / CITE / TAC / IBPI / Dutch / Danish Bikeway &amp; Pedestrian Design Guidelines</w:t>
            </w:r>
          </w:p>
          <w:p w14:paraId="5430241C" w14:textId="77777777" w:rsidR="00BD2D24" w:rsidRPr="00346DF4" w:rsidRDefault="00BD2D24" w:rsidP="00282EF2">
            <w:pPr>
              <w:rPr>
                <w:rFonts w:ascii="Times New Roman" w:hAnsi="Times New Roman" w:cs="Times New Roman"/>
                <w:color w:val="222222"/>
                <w:sz w:val="18"/>
                <w:szCs w:val="18"/>
                <w:shd w:val="clear" w:color="auto" w:fill="FFFFFF"/>
              </w:rPr>
            </w:pPr>
          </w:p>
          <w:p w14:paraId="55E6210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National Association of City Transportation Officials (NACTO, 2012) Urban Bikeway Design Guide, 2nd Edition, New York, NY, USA. www.nacto.org, </w:t>
            </w:r>
          </w:p>
          <w:p w14:paraId="788F22F3" w14:textId="77777777" w:rsidR="00BD2D24" w:rsidRPr="00346DF4" w:rsidRDefault="00BD2D24" w:rsidP="00282EF2">
            <w:pPr>
              <w:rPr>
                <w:rFonts w:ascii="Times New Roman" w:hAnsi="Times New Roman" w:cs="Times New Roman"/>
                <w:color w:val="222222"/>
                <w:sz w:val="18"/>
                <w:szCs w:val="18"/>
                <w:shd w:val="clear" w:color="auto" w:fill="FFFFFF"/>
              </w:rPr>
            </w:pPr>
          </w:p>
          <w:p w14:paraId="263CB0B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Lovegrove, G. (2007) Road Safety Planning, Mueller, German</w:t>
            </w:r>
            <w:r w:rsidRPr="00346DF4">
              <w:rPr>
                <w:rStyle w:val="FootnoteReference"/>
                <w:rFonts w:ascii="Times New Roman" w:hAnsi="Times New Roman" w:cs="Times New Roman"/>
                <w:color w:val="222222"/>
                <w:sz w:val="18"/>
                <w:szCs w:val="18"/>
                <w:shd w:val="clear" w:color="auto" w:fill="FFFFFF"/>
              </w:rPr>
              <w:footnoteReference w:id="7"/>
            </w:r>
          </w:p>
          <w:p w14:paraId="01539694" w14:textId="77777777" w:rsidR="00BD2D24" w:rsidRPr="00346DF4" w:rsidRDefault="00BD2D24" w:rsidP="00282EF2">
            <w:pPr>
              <w:rPr>
                <w:rFonts w:ascii="Times New Roman" w:hAnsi="Times New Roman" w:cs="Times New Roman"/>
                <w:color w:val="222222"/>
                <w:sz w:val="18"/>
                <w:szCs w:val="18"/>
                <w:shd w:val="clear" w:color="auto" w:fill="FFFFFF"/>
              </w:rPr>
            </w:pPr>
          </w:p>
          <w:p w14:paraId="7EC44D2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Grammenos &amp; Lovegrove (2015) Remaking the City Street Grid: A Model for Urban and Suburban Development, McFarland &amp; Co., Jefferson, NC, USA </w:t>
            </w:r>
            <w:r w:rsidRPr="00346DF4">
              <w:rPr>
                <w:rFonts w:ascii="Times New Roman" w:hAnsi="Times New Roman" w:cs="Times New Roman"/>
                <w:color w:val="222222"/>
                <w:sz w:val="18"/>
                <w:szCs w:val="18"/>
                <w:shd w:val="clear" w:color="auto" w:fill="FFFFFF"/>
              </w:rPr>
              <w:lastRenderedPageBreak/>
              <w:t>– all about Fused Grid design.</w:t>
            </w:r>
          </w:p>
        </w:tc>
        <w:tc>
          <w:tcPr>
            <w:tcW w:w="1373" w:type="dxa"/>
          </w:tcPr>
          <w:p w14:paraId="4BD1DE5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4D4C7684"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3001BF72" w14:textId="77777777" w:rsidTr="00282EF2">
        <w:tc>
          <w:tcPr>
            <w:tcW w:w="1506" w:type="dxa"/>
          </w:tcPr>
          <w:p w14:paraId="7EEF5F7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Websites</w:t>
            </w:r>
          </w:p>
        </w:tc>
        <w:tc>
          <w:tcPr>
            <w:tcW w:w="1640" w:type="dxa"/>
          </w:tcPr>
          <w:p w14:paraId="402D3C6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2272364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1298D78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YouTube: How the Dutch got their bicycle paths</w:t>
            </w:r>
            <w:r w:rsidRPr="00346DF4">
              <w:rPr>
                <w:rStyle w:val="FootnoteReference"/>
                <w:rFonts w:ascii="Times New Roman" w:hAnsi="Times New Roman" w:cs="Times New Roman"/>
                <w:color w:val="222222"/>
                <w:sz w:val="18"/>
                <w:szCs w:val="18"/>
                <w:shd w:val="clear" w:color="auto" w:fill="FFFFFF"/>
              </w:rPr>
              <w:footnoteReference w:id="8"/>
            </w:r>
          </w:p>
          <w:p w14:paraId="0C90FD16" w14:textId="77777777" w:rsidR="00BD2D24" w:rsidRPr="00346DF4" w:rsidRDefault="00BD2D24" w:rsidP="00282EF2">
            <w:pPr>
              <w:rPr>
                <w:rFonts w:ascii="Times New Roman" w:hAnsi="Times New Roman" w:cs="Times New Roman"/>
                <w:color w:val="222222"/>
                <w:sz w:val="18"/>
                <w:szCs w:val="18"/>
                <w:shd w:val="clear" w:color="auto" w:fill="FFFFFF"/>
              </w:rPr>
            </w:pPr>
          </w:p>
          <w:p w14:paraId="3149DA7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YouTube: “Houten Easy Town” </w:t>
            </w:r>
            <w:r w:rsidRPr="00346DF4">
              <w:rPr>
                <w:rStyle w:val="FootnoteReference"/>
                <w:rFonts w:ascii="Times New Roman" w:hAnsi="Times New Roman" w:cs="Times New Roman"/>
                <w:color w:val="222222"/>
                <w:sz w:val="18"/>
                <w:szCs w:val="18"/>
                <w:shd w:val="clear" w:color="auto" w:fill="FFFFFF"/>
              </w:rPr>
              <w:footnoteReference w:id="9"/>
            </w:r>
          </w:p>
          <w:p w14:paraId="794E8D72" w14:textId="77777777" w:rsidR="00BD2D24" w:rsidRPr="00346DF4" w:rsidRDefault="00BD2D24" w:rsidP="00282EF2">
            <w:pPr>
              <w:rPr>
                <w:rFonts w:ascii="Times New Roman" w:hAnsi="Times New Roman" w:cs="Times New Roman"/>
                <w:color w:val="222222"/>
                <w:sz w:val="18"/>
                <w:szCs w:val="18"/>
                <w:shd w:val="clear" w:color="auto" w:fill="FFFFFF"/>
              </w:rPr>
            </w:pPr>
          </w:p>
          <w:p w14:paraId="5595518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YouTube: Railway Engineering: An Integral Approach </w:t>
            </w:r>
            <w:r w:rsidRPr="00346DF4">
              <w:rPr>
                <w:rStyle w:val="FootnoteReference"/>
                <w:rFonts w:ascii="Times New Roman" w:hAnsi="Times New Roman" w:cs="Times New Roman"/>
                <w:color w:val="222222"/>
                <w:sz w:val="18"/>
                <w:szCs w:val="18"/>
                <w:shd w:val="clear" w:color="auto" w:fill="FFFFFF"/>
              </w:rPr>
              <w:footnoteReference w:id="10"/>
            </w:r>
          </w:p>
          <w:p w14:paraId="5C65F02D" w14:textId="77777777" w:rsidR="00BD2D24" w:rsidRPr="00346DF4" w:rsidRDefault="00BD2D24" w:rsidP="00282EF2">
            <w:pPr>
              <w:rPr>
                <w:rFonts w:ascii="Times New Roman" w:hAnsi="Times New Roman" w:cs="Times New Roman"/>
                <w:color w:val="222222"/>
                <w:sz w:val="18"/>
                <w:szCs w:val="18"/>
                <w:shd w:val="clear" w:color="auto" w:fill="FFFFFF"/>
              </w:rPr>
            </w:pPr>
          </w:p>
          <w:p w14:paraId="4DBBCE68" w14:textId="77777777" w:rsidR="00BD2D24" w:rsidRPr="00346DF4" w:rsidRDefault="00BD2D24" w:rsidP="00282EF2">
            <w:pPr>
              <w:rPr>
                <w:rFonts w:ascii="Times New Roman" w:hAnsi="Times New Roman" w:cs="Times New Roman"/>
                <w:b/>
                <w:bCs/>
                <w:color w:val="222222"/>
                <w:sz w:val="18"/>
                <w:szCs w:val="18"/>
                <w:shd w:val="clear" w:color="auto" w:fill="FFFFFF"/>
              </w:rPr>
            </w:pPr>
            <w:r w:rsidRPr="00346DF4">
              <w:rPr>
                <w:rFonts w:ascii="Times New Roman" w:hAnsi="Times New Roman" w:cs="Times New Roman"/>
                <w:b/>
                <w:bCs/>
                <w:color w:val="222222"/>
                <w:sz w:val="18"/>
                <w:szCs w:val="18"/>
                <w:shd w:val="clear" w:color="auto" w:fill="FFFFFF"/>
              </w:rPr>
              <w:t xml:space="preserve">Recommended: </w:t>
            </w:r>
          </w:p>
          <w:p w14:paraId="38EA406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Fastest Train in the World Ever Made – Full Documentary </w:t>
            </w:r>
            <w:r w:rsidRPr="00346DF4">
              <w:rPr>
                <w:rStyle w:val="FootnoteReference"/>
                <w:rFonts w:ascii="Times New Roman" w:hAnsi="Times New Roman" w:cs="Times New Roman"/>
                <w:color w:val="222222"/>
                <w:sz w:val="18"/>
                <w:szCs w:val="18"/>
                <w:shd w:val="clear" w:color="auto" w:fill="FFFFFF"/>
              </w:rPr>
              <w:footnoteReference w:id="11"/>
            </w:r>
          </w:p>
          <w:p w14:paraId="0DB47F7D" w14:textId="77777777" w:rsidR="00BD2D24" w:rsidRPr="00346DF4" w:rsidRDefault="00BD2D24" w:rsidP="00282EF2">
            <w:pPr>
              <w:rPr>
                <w:rFonts w:ascii="Times New Roman" w:hAnsi="Times New Roman" w:cs="Times New Roman"/>
                <w:color w:val="222222"/>
                <w:sz w:val="18"/>
                <w:szCs w:val="18"/>
                <w:shd w:val="clear" w:color="auto" w:fill="FFFFFF"/>
              </w:rPr>
            </w:pPr>
          </w:p>
          <w:p w14:paraId="608BA55E" w14:textId="77777777" w:rsidR="00BD2D24" w:rsidRPr="00346DF4" w:rsidRDefault="00BD2D24" w:rsidP="00282EF2">
            <w:pPr>
              <w:rPr>
                <w:rFonts w:ascii="Times New Roman" w:hAnsi="Times New Roman" w:cs="Times New Roman"/>
                <w:color w:val="222222"/>
                <w:sz w:val="18"/>
                <w:szCs w:val="18"/>
                <w:shd w:val="clear" w:color="auto" w:fill="FFFFFF"/>
              </w:rPr>
            </w:pPr>
          </w:p>
          <w:p w14:paraId="6853E18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Dutch urban planning / built-form guide, </w:t>
            </w:r>
            <w:proofErr w:type="spellStart"/>
            <w:r w:rsidRPr="00346DF4">
              <w:rPr>
                <w:rFonts w:ascii="Times New Roman" w:hAnsi="Times New Roman" w:cs="Times New Roman"/>
                <w:color w:val="222222"/>
                <w:sz w:val="18"/>
                <w:szCs w:val="18"/>
                <w:shd w:val="clear" w:color="auto" w:fill="FFFFFF"/>
              </w:rPr>
              <w:t>Publ</w:t>
            </w:r>
            <w:proofErr w:type="spellEnd"/>
            <w:r w:rsidRPr="00346DF4">
              <w:rPr>
                <w:rFonts w:ascii="Times New Roman" w:hAnsi="Times New Roman" w:cs="Times New Roman"/>
                <w:color w:val="222222"/>
                <w:sz w:val="18"/>
                <w:szCs w:val="18"/>
                <w:shd w:val="clear" w:color="auto" w:fill="FFFFFF"/>
              </w:rPr>
              <w:t xml:space="preserve"> 221</w:t>
            </w:r>
          </w:p>
          <w:p w14:paraId="74FF3AAC" w14:textId="77777777" w:rsidR="00BD2D24" w:rsidRPr="00346DF4" w:rsidRDefault="00BD2D24" w:rsidP="00282EF2">
            <w:pPr>
              <w:rPr>
                <w:rFonts w:ascii="Times New Roman" w:hAnsi="Times New Roman" w:cs="Times New Roman"/>
                <w:color w:val="222222"/>
                <w:sz w:val="18"/>
                <w:szCs w:val="18"/>
                <w:shd w:val="clear" w:color="auto" w:fill="FFFFFF"/>
              </w:rPr>
            </w:pPr>
          </w:p>
          <w:p w14:paraId="7E7AE1C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Dutch road design guidelines in built up areas, </w:t>
            </w:r>
            <w:proofErr w:type="spellStart"/>
            <w:r w:rsidRPr="00346DF4">
              <w:rPr>
                <w:rFonts w:ascii="Times New Roman" w:hAnsi="Times New Roman" w:cs="Times New Roman"/>
                <w:color w:val="222222"/>
                <w:sz w:val="18"/>
                <w:szCs w:val="18"/>
                <w:shd w:val="clear" w:color="auto" w:fill="FFFFFF"/>
              </w:rPr>
              <w:t>Publ</w:t>
            </w:r>
            <w:proofErr w:type="spellEnd"/>
            <w:r w:rsidRPr="00346DF4">
              <w:rPr>
                <w:rFonts w:ascii="Times New Roman" w:hAnsi="Times New Roman" w:cs="Times New Roman"/>
                <w:color w:val="222222"/>
                <w:sz w:val="18"/>
                <w:szCs w:val="18"/>
                <w:shd w:val="clear" w:color="auto" w:fill="FFFFFF"/>
              </w:rPr>
              <w:t xml:space="preserve"> 15: </w:t>
            </w:r>
          </w:p>
        </w:tc>
        <w:tc>
          <w:tcPr>
            <w:tcW w:w="1373" w:type="dxa"/>
          </w:tcPr>
          <w:p w14:paraId="4B3379F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Government-published reports and data</w:t>
            </w:r>
          </w:p>
        </w:tc>
        <w:tc>
          <w:tcPr>
            <w:tcW w:w="1373" w:type="dxa"/>
          </w:tcPr>
          <w:p w14:paraId="10DAABE9" w14:textId="77777777" w:rsidR="00BD2D24" w:rsidRPr="00346DF4" w:rsidRDefault="00BD2D24" w:rsidP="00282EF2">
            <w:pPr>
              <w:rPr>
                <w:rFonts w:ascii="Times New Roman" w:hAnsi="Times New Roman" w:cs="Times New Roman"/>
                <w:color w:val="222222"/>
                <w:sz w:val="18"/>
                <w:szCs w:val="18"/>
                <w:shd w:val="clear" w:color="auto" w:fill="FFFFFF"/>
              </w:rPr>
            </w:pPr>
          </w:p>
        </w:tc>
      </w:tr>
      <w:tr w:rsidR="00BD2D24" w:rsidRPr="00346DF4" w14:paraId="40BD1A68" w14:textId="77777777" w:rsidTr="00282EF2">
        <w:tc>
          <w:tcPr>
            <w:tcW w:w="1506" w:type="dxa"/>
          </w:tcPr>
          <w:p w14:paraId="4E1A3BE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Software</w:t>
            </w:r>
          </w:p>
        </w:tc>
        <w:tc>
          <w:tcPr>
            <w:tcW w:w="1640" w:type="dxa"/>
          </w:tcPr>
          <w:p w14:paraId="5F79BFD3"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5CC0DB7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6DB14271" w14:textId="77777777" w:rsidR="00BD2D24" w:rsidRPr="00346DF4" w:rsidRDefault="00BD2D24" w:rsidP="00282EF2">
            <w:pPr>
              <w:rPr>
                <w:rFonts w:ascii="Times New Roman" w:hAnsi="Times New Roman" w:cs="Times New Roman"/>
                <w:color w:val="222222"/>
                <w:sz w:val="18"/>
                <w:szCs w:val="18"/>
                <w:shd w:val="clear" w:color="auto" w:fill="FFFFFF"/>
              </w:rPr>
            </w:pPr>
            <w:proofErr w:type="spellStart"/>
            <w:r w:rsidRPr="00346DF4">
              <w:rPr>
                <w:rFonts w:ascii="Times New Roman" w:hAnsi="Times New Roman" w:cs="Times New Roman"/>
                <w:color w:val="222222"/>
                <w:sz w:val="18"/>
                <w:szCs w:val="18"/>
                <w:shd w:val="clear" w:color="auto" w:fill="FFFFFF"/>
              </w:rPr>
              <w:t>Vissum</w:t>
            </w:r>
            <w:proofErr w:type="spellEnd"/>
          </w:p>
          <w:p w14:paraId="444EE8CE" w14:textId="77777777" w:rsidR="00BD2D24" w:rsidRPr="00346DF4" w:rsidRDefault="00BD2D24" w:rsidP="00282EF2">
            <w:pPr>
              <w:rPr>
                <w:rFonts w:ascii="Times New Roman" w:hAnsi="Times New Roman" w:cs="Times New Roman"/>
                <w:color w:val="222222"/>
                <w:sz w:val="18"/>
                <w:szCs w:val="18"/>
                <w:shd w:val="clear" w:color="auto" w:fill="FFFFFF"/>
              </w:rPr>
            </w:pPr>
          </w:p>
          <w:p w14:paraId="2245F52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SPSS</w:t>
            </w:r>
          </w:p>
          <w:p w14:paraId="70DA126F" w14:textId="77777777" w:rsidR="00BD2D24" w:rsidRPr="00346DF4" w:rsidRDefault="00BD2D24" w:rsidP="00282EF2">
            <w:pPr>
              <w:rPr>
                <w:rFonts w:ascii="Times New Roman" w:hAnsi="Times New Roman" w:cs="Times New Roman"/>
                <w:color w:val="222222"/>
                <w:sz w:val="18"/>
                <w:szCs w:val="18"/>
                <w:shd w:val="clear" w:color="auto" w:fill="FFFFFF"/>
              </w:rPr>
            </w:pPr>
          </w:p>
          <w:p w14:paraId="79021A8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SIDRA</w:t>
            </w:r>
          </w:p>
          <w:p w14:paraId="60C127D4" w14:textId="77777777" w:rsidR="00BD2D24" w:rsidRPr="00346DF4" w:rsidRDefault="00BD2D24" w:rsidP="00282EF2">
            <w:pPr>
              <w:rPr>
                <w:rFonts w:ascii="Times New Roman" w:hAnsi="Times New Roman" w:cs="Times New Roman"/>
                <w:color w:val="222222"/>
                <w:sz w:val="18"/>
                <w:szCs w:val="18"/>
                <w:shd w:val="clear" w:color="auto" w:fill="FFFFFF"/>
              </w:rPr>
            </w:pPr>
          </w:p>
          <w:p w14:paraId="6D21C80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ArcGIS</w:t>
            </w:r>
          </w:p>
        </w:tc>
        <w:tc>
          <w:tcPr>
            <w:tcW w:w="1373" w:type="dxa"/>
          </w:tcPr>
          <w:p w14:paraId="4404AB56"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022DCB9A" w14:textId="77777777" w:rsidR="00BD2D24" w:rsidRPr="00346DF4" w:rsidRDefault="00BD2D24" w:rsidP="00282EF2">
            <w:pPr>
              <w:rPr>
                <w:rFonts w:ascii="Times New Roman" w:hAnsi="Times New Roman" w:cs="Times New Roman"/>
                <w:color w:val="222222"/>
                <w:sz w:val="18"/>
                <w:szCs w:val="18"/>
                <w:shd w:val="clear" w:color="auto" w:fill="FFFFFF"/>
              </w:rPr>
            </w:pPr>
            <w:proofErr w:type="spellStart"/>
            <w:r w:rsidRPr="00346DF4">
              <w:rPr>
                <w:rFonts w:ascii="Times New Roman" w:hAnsi="Times New Roman" w:cs="Times New Roman"/>
                <w:color w:val="222222"/>
                <w:sz w:val="18"/>
                <w:szCs w:val="18"/>
                <w:shd w:val="clear" w:color="auto" w:fill="FFFFFF"/>
              </w:rPr>
              <w:t>OpenLCA</w:t>
            </w:r>
            <w:proofErr w:type="spellEnd"/>
          </w:p>
          <w:p w14:paraId="31E87FC1" w14:textId="77777777" w:rsidR="00BD2D24" w:rsidRPr="00346DF4" w:rsidRDefault="00BD2D24" w:rsidP="00282EF2">
            <w:pPr>
              <w:rPr>
                <w:rFonts w:ascii="Times New Roman" w:hAnsi="Times New Roman" w:cs="Times New Roman"/>
                <w:color w:val="222222"/>
                <w:sz w:val="18"/>
                <w:szCs w:val="18"/>
                <w:shd w:val="clear" w:color="auto" w:fill="FFFFFF"/>
              </w:rPr>
            </w:pPr>
          </w:p>
          <w:p w14:paraId="3F79DA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Athene Impact Estimator</w:t>
            </w:r>
          </w:p>
        </w:tc>
      </w:tr>
      <w:tr w:rsidR="00BD2D24" w:rsidRPr="00346DF4" w14:paraId="26A1DBB5" w14:textId="77777777" w:rsidTr="00282EF2">
        <w:tc>
          <w:tcPr>
            <w:tcW w:w="1506" w:type="dxa"/>
          </w:tcPr>
          <w:p w14:paraId="31AAD1F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Case Studies</w:t>
            </w:r>
          </w:p>
        </w:tc>
        <w:tc>
          <w:tcPr>
            <w:tcW w:w="1640" w:type="dxa"/>
          </w:tcPr>
          <w:p w14:paraId="01459D78"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66B6A29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762" w:type="dxa"/>
          </w:tcPr>
          <w:p w14:paraId="07876155"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CROW Case study </w:t>
            </w:r>
          </w:p>
          <w:p w14:paraId="6FADB1D9" w14:textId="77777777" w:rsidR="00BD2D24" w:rsidRPr="00346DF4" w:rsidRDefault="00BD2D24" w:rsidP="00282EF2">
            <w:pPr>
              <w:rPr>
                <w:rFonts w:ascii="Times New Roman" w:hAnsi="Times New Roman" w:cs="Times New Roman"/>
                <w:color w:val="222222"/>
                <w:sz w:val="18"/>
                <w:szCs w:val="18"/>
                <w:shd w:val="clear" w:color="auto" w:fill="FFFFFF"/>
              </w:rPr>
            </w:pPr>
          </w:p>
          <w:p w14:paraId="758CC5F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SMART-er growth case study </w:t>
            </w:r>
          </w:p>
          <w:p w14:paraId="3493A9EA" w14:textId="77777777" w:rsidR="00BD2D24" w:rsidRPr="00346DF4" w:rsidRDefault="00BD2D24" w:rsidP="00282EF2">
            <w:pPr>
              <w:rPr>
                <w:rFonts w:ascii="Times New Roman" w:hAnsi="Times New Roman" w:cs="Times New Roman"/>
                <w:color w:val="222222"/>
                <w:sz w:val="18"/>
                <w:szCs w:val="18"/>
                <w:shd w:val="clear" w:color="auto" w:fill="FFFFFF"/>
              </w:rPr>
            </w:pPr>
          </w:p>
          <w:p w14:paraId="1FEA42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SIDRA roundabout case study</w:t>
            </w:r>
          </w:p>
          <w:p w14:paraId="7900A0C8" w14:textId="77777777" w:rsidR="00BD2D24" w:rsidRPr="00346DF4" w:rsidRDefault="00BD2D24" w:rsidP="00282EF2">
            <w:pPr>
              <w:rPr>
                <w:rFonts w:ascii="Times New Roman" w:hAnsi="Times New Roman" w:cs="Times New Roman"/>
                <w:color w:val="222222"/>
                <w:sz w:val="18"/>
                <w:szCs w:val="18"/>
                <w:shd w:val="clear" w:color="auto" w:fill="FFFFFF"/>
              </w:rPr>
            </w:pPr>
          </w:p>
          <w:p w14:paraId="2824FEEF"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AutoCAD roundabout design case study </w:t>
            </w:r>
          </w:p>
          <w:p w14:paraId="2E54EE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 </w:t>
            </w:r>
          </w:p>
          <w:p w14:paraId="0B4B3F5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CROW Turbo-roundabout design case study</w:t>
            </w:r>
          </w:p>
          <w:p w14:paraId="60C89BA1" w14:textId="77777777" w:rsidR="00BD2D24" w:rsidRPr="00346DF4" w:rsidRDefault="00BD2D24" w:rsidP="00282EF2">
            <w:pPr>
              <w:rPr>
                <w:rFonts w:ascii="Times New Roman" w:hAnsi="Times New Roman" w:cs="Times New Roman"/>
                <w:color w:val="222222"/>
                <w:sz w:val="18"/>
                <w:szCs w:val="18"/>
                <w:shd w:val="clear" w:color="auto" w:fill="FFFFFF"/>
              </w:rPr>
            </w:pPr>
          </w:p>
          <w:p w14:paraId="0B075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Complete Streets case study from NACTO.org</w:t>
            </w:r>
          </w:p>
          <w:p w14:paraId="33E7F26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CROW / ITE </w:t>
            </w:r>
          </w:p>
          <w:p w14:paraId="644BC331" w14:textId="77777777" w:rsidR="00BD2D24" w:rsidRPr="00346DF4" w:rsidRDefault="00BD2D24" w:rsidP="00282EF2">
            <w:pPr>
              <w:rPr>
                <w:rFonts w:ascii="Times New Roman" w:hAnsi="Times New Roman" w:cs="Times New Roman"/>
                <w:color w:val="222222"/>
                <w:sz w:val="18"/>
                <w:szCs w:val="18"/>
                <w:shd w:val="clear" w:color="auto" w:fill="FFFFFF"/>
              </w:rPr>
            </w:pPr>
          </w:p>
          <w:p w14:paraId="498C243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Traffic Calming case study</w:t>
            </w:r>
          </w:p>
          <w:p w14:paraId="20561DA9" w14:textId="77777777" w:rsidR="00BD2D24" w:rsidRPr="00346DF4" w:rsidRDefault="00BD2D24" w:rsidP="00282EF2">
            <w:pPr>
              <w:rPr>
                <w:rFonts w:ascii="Times New Roman" w:hAnsi="Times New Roman" w:cs="Times New Roman"/>
                <w:color w:val="222222"/>
                <w:sz w:val="18"/>
                <w:szCs w:val="18"/>
                <w:shd w:val="clear" w:color="auto" w:fill="FFFFFF"/>
              </w:rPr>
            </w:pPr>
          </w:p>
          <w:p w14:paraId="22BCA16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Kelowna / </w:t>
            </w:r>
            <w:proofErr w:type="spellStart"/>
            <w:r w:rsidRPr="00346DF4">
              <w:rPr>
                <w:rFonts w:ascii="Times New Roman" w:hAnsi="Times New Roman" w:cs="Times New Roman"/>
                <w:color w:val="222222"/>
                <w:sz w:val="18"/>
                <w:szCs w:val="18"/>
                <w:shd w:val="clear" w:color="auto" w:fill="FFFFFF"/>
              </w:rPr>
              <w:t>SMARTer</w:t>
            </w:r>
            <w:proofErr w:type="spellEnd"/>
            <w:r w:rsidRPr="00346DF4">
              <w:rPr>
                <w:rFonts w:ascii="Times New Roman" w:hAnsi="Times New Roman" w:cs="Times New Roman"/>
                <w:color w:val="222222"/>
                <w:sz w:val="18"/>
                <w:szCs w:val="18"/>
                <w:shd w:val="clear" w:color="auto" w:fill="FFFFFF"/>
              </w:rPr>
              <w:t xml:space="preserve"> Growth 1-way couplet &amp; crossings case study</w:t>
            </w:r>
          </w:p>
          <w:p w14:paraId="3988D16C" w14:textId="77777777" w:rsidR="00BD2D24" w:rsidRPr="00346DF4" w:rsidRDefault="00BD2D24" w:rsidP="00282EF2">
            <w:pPr>
              <w:rPr>
                <w:rFonts w:ascii="Times New Roman" w:hAnsi="Times New Roman" w:cs="Times New Roman"/>
                <w:color w:val="222222"/>
                <w:sz w:val="18"/>
                <w:szCs w:val="18"/>
                <w:shd w:val="clear" w:color="auto" w:fill="FFFFFF"/>
              </w:rPr>
            </w:pPr>
          </w:p>
          <w:p w14:paraId="50D6F061"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60D092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3C8D591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implications for roadways and airfield pavements.</w:t>
            </w:r>
          </w:p>
          <w:p w14:paraId="15A01290" w14:textId="77777777" w:rsidR="00BD2D24" w:rsidRPr="00346DF4" w:rsidRDefault="00BD2D24" w:rsidP="00282EF2">
            <w:pPr>
              <w:rPr>
                <w:rFonts w:ascii="Times New Roman" w:hAnsi="Times New Roman" w:cs="Times New Roman"/>
                <w:color w:val="222222"/>
                <w:sz w:val="18"/>
                <w:szCs w:val="18"/>
                <w:shd w:val="clear" w:color="auto" w:fill="FFFFFF"/>
              </w:rPr>
            </w:pPr>
          </w:p>
          <w:p w14:paraId="38F4E92B"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Impact of materials on the climate change and environmental impacts that can be improved </w:t>
            </w:r>
            <w:r w:rsidRPr="00346DF4">
              <w:rPr>
                <w:rFonts w:ascii="Times New Roman" w:hAnsi="Times New Roman" w:cs="Times New Roman"/>
                <w:color w:val="222222"/>
                <w:sz w:val="18"/>
                <w:szCs w:val="18"/>
                <w:shd w:val="clear" w:color="auto" w:fill="FFFFFF"/>
              </w:rPr>
              <w:lastRenderedPageBreak/>
              <w:t>through using innovative paving materials.</w:t>
            </w:r>
          </w:p>
        </w:tc>
      </w:tr>
      <w:tr w:rsidR="00BD2D24" w:rsidRPr="00346DF4" w14:paraId="1D6A64B8" w14:textId="77777777" w:rsidTr="00282EF2">
        <w:tc>
          <w:tcPr>
            <w:tcW w:w="1506" w:type="dxa"/>
          </w:tcPr>
          <w:p w14:paraId="2A76745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lastRenderedPageBreak/>
              <w:t>Projects</w:t>
            </w:r>
          </w:p>
        </w:tc>
        <w:tc>
          <w:tcPr>
            <w:tcW w:w="1640" w:type="dxa"/>
          </w:tcPr>
          <w:p w14:paraId="1D5AE3D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696" w:type="dxa"/>
          </w:tcPr>
          <w:p w14:paraId="42E255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Term Projects:</w:t>
            </w:r>
          </w:p>
          <w:p w14:paraId="00000FD4" w14:textId="77777777" w:rsidR="00BD2D24" w:rsidRPr="00346DF4" w:rsidRDefault="00BD2D24" w:rsidP="00282EF2">
            <w:pPr>
              <w:rPr>
                <w:rFonts w:ascii="Times New Roman" w:hAnsi="Times New Roman" w:cs="Times New Roman"/>
                <w:color w:val="222222"/>
                <w:sz w:val="18"/>
                <w:szCs w:val="18"/>
                <w:shd w:val="clear" w:color="auto" w:fill="FFFFFF"/>
              </w:rPr>
            </w:pPr>
          </w:p>
          <w:p w14:paraId="1D6BD52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must familiarize themselves with HYDRAIL, the emerging zero-emission, hydrogen/battery-powered</w:t>
            </w:r>
          </w:p>
          <w:p w14:paraId="4CDD78F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rail engine technology, and related topics (see reading list below, especially the OVER PR business case, and</w:t>
            </w:r>
          </w:p>
          <w:p w14:paraId="6777432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hydrail video on YouTube</w:t>
            </w:r>
            <w:r w:rsidRPr="00346DF4">
              <w:rPr>
                <w:rStyle w:val="FootnoteReference"/>
                <w:rFonts w:ascii="Times New Roman" w:hAnsi="Times New Roman" w:cs="Times New Roman"/>
                <w:color w:val="222222"/>
                <w:sz w:val="18"/>
                <w:szCs w:val="18"/>
                <w:shd w:val="clear" w:color="auto" w:fill="FFFFFF"/>
              </w:rPr>
              <w:footnoteReference w:id="12"/>
            </w:r>
          </w:p>
          <w:p w14:paraId="6558D0D7" w14:textId="77777777" w:rsidR="00BD2D24" w:rsidRPr="00346DF4" w:rsidRDefault="00BD2D24" w:rsidP="00282EF2">
            <w:pPr>
              <w:rPr>
                <w:rFonts w:ascii="Times New Roman" w:hAnsi="Times New Roman" w:cs="Times New Roman"/>
                <w:color w:val="222222"/>
                <w:sz w:val="18"/>
                <w:szCs w:val="18"/>
                <w:shd w:val="clear" w:color="auto" w:fill="FFFFFF"/>
              </w:rPr>
            </w:pPr>
          </w:p>
          <w:p w14:paraId="1B50AA7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The design project will consist of</w:t>
            </w:r>
          </w:p>
          <w:p w14:paraId="00A943D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technical review, duty cycle construction, service schedule, station location, and cost estimate for the West</w:t>
            </w:r>
          </w:p>
          <w:p w14:paraId="789C856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Kelowna to Lake Country portion of the Okanagan Valley Electric Regional Passenger Rail (OVER PR)</w:t>
            </w:r>
          </w:p>
          <w:p w14:paraId="27B72C7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tram-train.</w:t>
            </w:r>
          </w:p>
        </w:tc>
        <w:tc>
          <w:tcPr>
            <w:tcW w:w="1762" w:type="dxa"/>
          </w:tcPr>
          <w:p w14:paraId="3930D6E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1373" w:type="dxa"/>
          </w:tcPr>
          <w:p w14:paraId="21B0117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Students do a fuel consumption comparative analysis</w:t>
            </w:r>
          </w:p>
        </w:tc>
        <w:tc>
          <w:tcPr>
            <w:tcW w:w="1373" w:type="dxa"/>
          </w:tcPr>
          <w:p w14:paraId="7A9ABDA5" w14:textId="77777777" w:rsidR="00BD2D24" w:rsidRPr="00346DF4" w:rsidRDefault="00BD2D24" w:rsidP="00282EF2">
            <w:pPr>
              <w:rPr>
                <w:rFonts w:ascii="Times New Roman" w:hAnsi="Times New Roman" w:cs="Times New Roman"/>
                <w:color w:val="222222"/>
                <w:sz w:val="18"/>
                <w:szCs w:val="18"/>
                <w:shd w:val="clear" w:color="auto" w:fill="FFFFFF"/>
              </w:rPr>
            </w:pPr>
          </w:p>
        </w:tc>
      </w:tr>
    </w:tbl>
    <w:p w14:paraId="15A6B166" w14:textId="77777777" w:rsidR="00BD2D24" w:rsidRDefault="00BD2D24" w:rsidP="00BD2D24">
      <w:pPr>
        <w:rPr>
          <w:rFonts w:ascii="Times New Roman" w:hAnsi="Times New Roman" w:cs="Times New Roman"/>
          <w:color w:val="222222"/>
          <w:sz w:val="22"/>
          <w:szCs w:val="22"/>
          <w:shd w:val="clear" w:color="auto" w:fill="FFFFFF"/>
        </w:rPr>
      </w:pPr>
    </w:p>
    <w:p w14:paraId="164CC25F" w14:textId="77777777" w:rsidR="00346DF4" w:rsidRDefault="00346DF4" w:rsidP="00BD2D24">
      <w:pPr>
        <w:rPr>
          <w:rFonts w:ascii="Times New Roman" w:hAnsi="Times New Roman" w:cs="Times New Roman"/>
          <w:color w:val="222222"/>
          <w:sz w:val="22"/>
          <w:szCs w:val="22"/>
          <w:shd w:val="clear" w:color="auto" w:fill="FFFFFF"/>
        </w:rPr>
      </w:pPr>
    </w:p>
    <w:p w14:paraId="5E97E4B8" w14:textId="77777777" w:rsidR="00346DF4" w:rsidRPr="007A0B2E" w:rsidRDefault="00346DF4" w:rsidP="00BD2D24">
      <w:pPr>
        <w:rPr>
          <w:rFonts w:ascii="Times New Roman" w:hAnsi="Times New Roman" w:cs="Times New Roman"/>
          <w:color w:val="222222"/>
          <w:sz w:val="22"/>
          <w:szCs w:val="22"/>
          <w:shd w:val="clear" w:color="auto" w:fill="FFFFFF"/>
        </w:rPr>
      </w:pPr>
    </w:p>
    <w:p w14:paraId="36F065A1" w14:textId="2077CCE2" w:rsidR="00BD2D24" w:rsidRPr="00346DF4" w:rsidRDefault="00BD2D24" w:rsidP="00346DF4">
      <w:pPr>
        <w:spacing w:after="120"/>
        <w:rPr>
          <w:rFonts w:ascii="Times New Roman" w:hAnsi="Times New Roman" w:cs="Times New Roman"/>
          <w:color w:val="222222"/>
          <w:sz w:val="22"/>
          <w:szCs w:val="22"/>
          <w:shd w:val="clear" w:color="auto" w:fill="FFFFFF"/>
        </w:rPr>
      </w:pPr>
      <w:r w:rsidRPr="00346DF4">
        <w:rPr>
          <w:rFonts w:ascii="Times New Roman" w:hAnsi="Times New Roman" w:cs="Times New Roman"/>
          <w:b/>
          <w:bCs/>
          <w:color w:val="222222"/>
          <w:sz w:val="22"/>
          <w:szCs w:val="22"/>
          <w:shd w:val="clear" w:color="auto" w:fill="FFFFFF"/>
        </w:rPr>
        <w:lastRenderedPageBreak/>
        <w:t>Table 16</w:t>
      </w:r>
      <w:r w:rsidR="00346DF4" w:rsidRPr="00346DF4">
        <w:rPr>
          <w:rFonts w:ascii="Times New Roman" w:hAnsi="Times New Roman" w:cs="Times New Roman"/>
          <w:color w:val="222222"/>
          <w:sz w:val="22"/>
          <w:szCs w:val="22"/>
          <w:shd w:val="clear" w:color="auto" w:fill="FFFFFF"/>
        </w:rPr>
        <w:t xml:space="preserve"> - </w:t>
      </w:r>
      <w:r w:rsidRPr="00346DF4">
        <w:rPr>
          <w:rFonts w:ascii="Times New Roman" w:hAnsi="Times New Roman" w:cs="Times New Roman"/>
          <w:color w:val="222222"/>
          <w:sz w:val="22"/>
          <w:szCs w:val="22"/>
          <w:shd w:val="clear" w:color="auto" w:fill="FFFFFF"/>
        </w:rPr>
        <w:t>Climate change topic coverage for building science engineering technical electives</w:t>
      </w:r>
    </w:p>
    <w:tbl>
      <w:tblPr>
        <w:tblStyle w:val="TableGrid"/>
        <w:tblW w:w="9350" w:type="dxa"/>
        <w:tblLook w:val="04A0" w:firstRow="1" w:lastRow="0" w:firstColumn="1" w:lastColumn="0" w:noHBand="0" w:noVBand="1"/>
      </w:tblPr>
      <w:tblGrid>
        <w:gridCol w:w="1451"/>
        <w:gridCol w:w="3222"/>
        <w:gridCol w:w="4677"/>
      </w:tblGrid>
      <w:tr w:rsidR="00BD2D24" w:rsidRPr="007A0B2E" w14:paraId="12B18A2E" w14:textId="77777777" w:rsidTr="00282EF2">
        <w:tc>
          <w:tcPr>
            <w:tcW w:w="1451" w:type="dxa"/>
          </w:tcPr>
          <w:p w14:paraId="3F77A795"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Theme</w:t>
            </w:r>
          </w:p>
        </w:tc>
        <w:tc>
          <w:tcPr>
            <w:tcW w:w="3222" w:type="dxa"/>
          </w:tcPr>
          <w:p w14:paraId="6C64CDA7"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Subtheme</w:t>
            </w:r>
          </w:p>
        </w:tc>
        <w:tc>
          <w:tcPr>
            <w:tcW w:w="4677" w:type="dxa"/>
          </w:tcPr>
          <w:p w14:paraId="7232674B" w14:textId="77777777" w:rsidR="00BD2D24" w:rsidRPr="007A0B2E" w:rsidRDefault="00BD2D24" w:rsidP="00282EF2">
            <w:pPr>
              <w:rPr>
                <w:rFonts w:ascii="Times New Roman" w:hAnsi="Times New Roman" w:cs="Times New Roman"/>
                <w:b/>
                <w:bCs/>
                <w:color w:val="222222"/>
                <w:sz w:val="22"/>
                <w:szCs w:val="22"/>
                <w:shd w:val="clear" w:color="auto" w:fill="FFFFFF"/>
              </w:rPr>
            </w:pPr>
            <w:r w:rsidRPr="007A0B2E">
              <w:rPr>
                <w:rFonts w:ascii="Times New Roman" w:hAnsi="Times New Roman" w:cs="Times New Roman"/>
                <w:b/>
                <w:bCs/>
                <w:color w:val="222222"/>
                <w:sz w:val="22"/>
                <w:szCs w:val="22"/>
                <w:shd w:val="clear" w:color="auto" w:fill="FFFFFF"/>
              </w:rPr>
              <w:t>Topic</w:t>
            </w:r>
          </w:p>
        </w:tc>
      </w:tr>
      <w:tr w:rsidR="00BD2D24" w:rsidRPr="00346DF4" w14:paraId="19F29CA4" w14:textId="77777777" w:rsidTr="00282EF2">
        <w:tc>
          <w:tcPr>
            <w:tcW w:w="1451" w:type="dxa"/>
            <w:vMerge w:val="restart"/>
          </w:tcPr>
          <w:p w14:paraId="400EC9C6" w14:textId="77777777" w:rsidR="00BD2D24" w:rsidRPr="00346DF4" w:rsidRDefault="00BD2D24" w:rsidP="00282EF2">
            <w:pPr>
              <w:rPr>
                <w:rFonts w:ascii="Times New Roman" w:hAnsi="Times New Roman" w:cs="Times New Roman"/>
                <w:color w:val="222222"/>
                <w:sz w:val="18"/>
                <w:szCs w:val="18"/>
                <w:shd w:val="clear" w:color="auto" w:fill="FFFFFF"/>
              </w:rPr>
            </w:pPr>
            <w:bookmarkStart w:id="1" w:name="OLE_LINK1"/>
            <w:r w:rsidRPr="00346DF4">
              <w:rPr>
                <w:rFonts w:ascii="Times New Roman" w:hAnsi="Times New Roman" w:cs="Times New Roman"/>
                <w:color w:val="222222"/>
                <w:sz w:val="18"/>
                <w:szCs w:val="18"/>
                <w:shd w:val="clear" w:color="auto" w:fill="FFFFFF"/>
              </w:rPr>
              <w:t>Global Context and Fundamentals</w:t>
            </w:r>
          </w:p>
        </w:tc>
        <w:tc>
          <w:tcPr>
            <w:tcW w:w="3222" w:type="dxa"/>
            <w:vMerge w:val="restart"/>
          </w:tcPr>
          <w:p w14:paraId="125F7A36" w14:textId="77777777" w:rsidR="00BD2D24" w:rsidRPr="00346DF4" w:rsidRDefault="00BD2D24" w:rsidP="00282EF2">
            <w:pPr>
              <w:rPr>
                <w:rFonts w:ascii="Times New Roman" w:hAnsi="Times New Roman" w:cs="Times New Roman"/>
                <w:color w:val="222222"/>
                <w:sz w:val="18"/>
                <w:szCs w:val="18"/>
                <w:shd w:val="clear" w:color="auto" w:fill="FFFFFF"/>
              </w:rPr>
            </w:pPr>
          </w:p>
          <w:p w14:paraId="73E035D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Fundamentals: Climate Change</w:t>
            </w:r>
          </w:p>
        </w:tc>
        <w:tc>
          <w:tcPr>
            <w:tcW w:w="4677" w:type="dxa"/>
          </w:tcPr>
          <w:p w14:paraId="7B7D88B6"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Scientific Evidence (2/2)</w:t>
            </w:r>
          </w:p>
        </w:tc>
      </w:tr>
      <w:bookmarkEnd w:id="1"/>
      <w:tr w:rsidR="00BD2D24" w:rsidRPr="00346DF4" w14:paraId="7DDD62C2" w14:textId="77777777" w:rsidTr="00282EF2">
        <w:tc>
          <w:tcPr>
            <w:tcW w:w="1451" w:type="dxa"/>
            <w:vMerge/>
          </w:tcPr>
          <w:p w14:paraId="0B6FF00F"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605936E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99D2D3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Projected Physical Impacts (on Land, Nature, etc.) and Regional Priorities (2/2)</w:t>
            </w:r>
          </w:p>
        </w:tc>
      </w:tr>
      <w:tr w:rsidR="00BD2D24" w:rsidRPr="00346DF4" w14:paraId="4EF3D485" w14:textId="77777777" w:rsidTr="00282EF2">
        <w:tc>
          <w:tcPr>
            <w:tcW w:w="1451" w:type="dxa"/>
            <w:vMerge w:val="restart"/>
          </w:tcPr>
          <w:p w14:paraId="3122B8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Context</w:t>
            </w:r>
          </w:p>
        </w:tc>
        <w:tc>
          <w:tcPr>
            <w:tcW w:w="3222" w:type="dxa"/>
          </w:tcPr>
          <w:p w14:paraId="1C07CCC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Sustainable Urbanism, Architecture and Engineering</w:t>
            </w:r>
          </w:p>
        </w:tc>
        <w:tc>
          <w:tcPr>
            <w:tcW w:w="4677" w:type="dxa"/>
          </w:tcPr>
          <w:p w14:paraId="7247FE4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Regenerative Urban Development, Buildings, Infrastructure and Growth (2/2)</w:t>
            </w:r>
          </w:p>
        </w:tc>
      </w:tr>
      <w:tr w:rsidR="00BD2D24" w:rsidRPr="00346DF4" w14:paraId="06007A0C" w14:textId="77777777" w:rsidTr="00282EF2">
        <w:tc>
          <w:tcPr>
            <w:tcW w:w="1451" w:type="dxa"/>
            <w:vMerge/>
          </w:tcPr>
          <w:p w14:paraId="7B2CD89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027E16BD"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Built Environment Policy, Legislation, Regulations, Commitments, Benchmarks and Construction Industry Guidance</w:t>
            </w:r>
          </w:p>
        </w:tc>
        <w:tc>
          <w:tcPr>
            <w:tcW w:w="4677" w:type="dxa"/>
          </w:tcPr>
          <w:p w14:paraId="3A3B0A21"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Overview of (Key) Existing Guidance, Targets and Standards (ISO, CEN, EPD, HPD, RIBA, AIA, LETI, UKGBC, CIBSE, RICS, BBP, </w:t>
            </w:r>
            <w:proofErr w:type="spellStart"/>
            <w:r w:rsidRPr="00346DF4">
              <w:rPr>
                <w:rFonts w:ascii="Times New Roman" w:hAnsi="Times New Roman" w:cs="Times New Roman"/>
                <w:color w:val="222222"/>
                <w:sz w:val="18"/>
                <w:szCs w:val="18"/>
                <w:shd w:val="clear" w:color="auto" w:fill="FFFFFF"/>
              </w:rPr>
              <w:t>IStructE</w:t>
            </w:r>
            <w:proofErr w:type="spellEnd"/>
            <w:r w:rsidRPr="00346DF4">
              <w:rPr>
                <w:rFonts w:ascii="Times New Roman" w:hAnsi="Times New Roman" w:cs="Times New Roman"/>
                <w:color w:val="222222"/>
                <w:sz w:val="18"/>
                <w:szCs w:val="18"/>
                <w:shd w:val="clear" w:color="auto" w:fill="FFFFFF"/>
              </w:rPr>
              <w:t>, etc.) (2/2)</w:t>
            </w:r>
          </w:p>
        </w:tc>
      </w:tr>
      <w:tr w:rsidR="00BD2D24" w:rsidRPr="00346DF4" w14:paraId="644B942B" w14:textId="77777777" w:rsidTr="00282EF2">
        <w:tc>
          <w:tcPr>
            <w:tcW w:w="1451" w:type="dxa"/>
            <w:vMerge w:val="restart"/>
          </w:tcPr>
          <w:p w14:paraId="5B56D19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Common Threads</w:t>
            </w:r>
          </w:p>
        </w:tc>
        <w:tc>
          <w:tcPr>
            <w:tcW w:w="3222" w:type="dxa"/>
            <w:vMerge w:val="restart"/>
          </w:tcPr>
          <w:p w14:paraId="2CB430C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(Adaptation and Reuse)</w:t>
            </w:r>
          </w:p>
        </w:tc>
        <w:tc>
          <w:tcPr>
            <w:tcW w:w="4677" w:type="dxa"/>
          </w:tcPr>
          <w:p w14:paraId="17C10E3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Retrofit Primer: Scale, Urgency, Challenges and Opportunities (2/2)</w:t>
            </w:r>
          </w:p>
        </w:tc>
      </w:tr>
      <w:tr w:rsidR="00BD2D24" w:rsidRPr="00346DF4" w14:paraId="72A16730" w14:textId="77777777" w:rsidTr="00282EF2">
        <w:tc>
          <w:tcPr>
            <w:tcW w:w="1451" w:type="dxa"/>
            <w:vMerge/>
          </w:tcPr>
          <w:p w14:paraId="4280324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4B16976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CBB25A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Building Approaches: Rethinking Retrofit Delivery and Cost (2/2)</w:t>
            </w:r>
          </w:p>
        </w:tc>
      </w:tr>
      <w:tr w:rsidR="00BD2D24" w:rsidRPr="00346DF4" w14:paraId="4BAFF57A" w14:textId="77777777" w:rsidTr="00282EF2">
        <w:tc>
          <w:tcPr>
            <w:tcW w:w="1451" w:type="dxa"/>
            <w:vMerge/>
          </w:tcPr>
          <w:p w14:paraId="35009A9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733874B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57E3729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Energy Efficiency Action Plan (for Buildings), </w:t>
            </w:r>
            <w:proofErr w:type="spellStart"/>
            <w:r w:rsidRPr="00346DF4">
              <w:rPr>
                <w:rFonts w:ascii="Times New Roman" w:hAnsi="Times New Roman" w:cs="Times New Roman"/>
                <w:color w:val="222222"/>
                <w:sz w:val="18"/>
                <w:szCs w:val="18"/>
                <w:shd w:val="clear" w:color="auto" w:fill="FFFFFF"/>
              </w:rPr>
              <w:t>EnerPHit</w:t>
            </w:r>
            <w:proofErr w:type="spellEnd"/>
            <w:r w:rsidRPr="00346DF4">
              <w:rPr>
                <w:rFonts w:ascii="Times New Roman" w:hAnsi="Times New Roman" w:cs="Times New Roman"/>
                <w:color w:val="222222"/>
                <w:sz w:val="18"/>
                <w:szCs w:val="18"/>
                <w:shd w:val="clear" w:color="auto" w:fill="FFFFFF"/>
              </w:rPr>
              <w:t xml:space="preserve"> and Net-Zero (2/2)</w:t>
            </w:r>
          </w:p>
        </w:tc>
      </w:tr>
      <w:tr w:rsidR="00BD2D24" w:rsidRPr="00346DF4" w14:paraId="1BEE14AD" w14:textId="77777777" w:rsidTr="00282EF2">
        <w:tc>
          <w:tcPr>
            <w:tcW w:w="1451" w:type="dxa"/>
            <w:vMerge/>
          </w:tcPr>
          <w:p w14:paraId="3869355E"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37312E2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Building Safety</w:t>
            </w:r>
          </w:p>
        </w:tc>
        <w:tc>
          <w:tcPr>
            <w:tcW w:w="4677" w:type="dxa"/>
          </w:tcPr>
          <w:p w14:paraId="74C3F07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Fire &amp; Life Safety and Sustainability in the Built Environment (2/2)</w:t>
            </w:r>
          </w:p>
        </w:tc>
      </w:tr>
      <w:tr w:rsidR="00BD2D24" w:rsidRPr="00346DF4" w14:paraId="55172B49" w14:textId="77777777" w:rsidTr="00282EF2">
        <w:tc>
          <w:tcPr>
            <w:tcW w:w="1451" w:type="dxa"/>
            <w:vMerge/>
          </w:tcPr>
          <w:p w14:paraId="179BF0EA"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5476001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Planning for (Climate) Extremes, Disaster Risk, Resilience/Robustness, Redundancy and Adaptation</w:t>
            </w:r>
          </w:p>
        </w:tc>
        <w:tc>
          <w:tcPr>
            <w:tcW w:w="4677" w:type="dxa"/>
          </w:tcPr>
          <w:p w14:paraId="4DEE96AC"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Change Impacts (from Increased Temperatures (Heatwaves and Urban Heat Island Effect), Winds, Wildfires, Sea Level Rises, Increased Precipitation, Storms, Floods, Droughts, Earthquakes) (2/2)</w:t>
            </w:r>
          </w:p>
        </w:tc>
      </w:tr>
      <w:tr w:rsidR="00BD2D24" w:rsidRPr="00346DF4" w14:paraId="1BFEC01D" w14:textId="77777777" w:rsidTr="00282EF2">
        <w:tc>
          <w:tcPr>
            <w:tcW w:w="1451" w:type="dxa"/>
            <w:vMerge w:val="restart"/>
          </w:tcPr>
          <w:p w14:paraId="74E4717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 xml:space="preserve">Circular Economy </w:t>
            </w:r>
          </w:p>
        </w:tc>
        <w:tc>
          <w:tcPr>
            <w:tcW w:w="3222" w:type="dxa"/>
          </w:tcPr>
          <w:p w14:paraId="7AE13220"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Resource Efficiency and Geographic Implications</w:t>
            </w:r>
          </w:p>
        </w:tc>
        <w:tc>
          <w:tcPr>
            <w:tcW w:w="4677" w:type="dxa"/>
          </w:tcPr>
          <w:p w14:paraId="2C4CDE74"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Choice of Construction Methods (2/2)</w:t>
            </w:r>
          </w:p>
        </w:tc>
      </w:tr>
      <w:tr w:rsidR="00BD2D24" w:rsidRPr="00346DF4" w14:paraId="193A86D5" w14:textId="77777777" w:rsidTr="00282EF2">
        <w:tc>
          <w:tcPr>
            <w:tcW w:w="1451" w:type="dxa"/>
            <w:vMerge/>
          </w:tcPr>
          <w:p w14:paraId="171CE650"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4ABC535E"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Change (Flexibility and Adaptability) and Regeneration</w:t>
            </w:r>
          </w:p>
        </w:tc>
        <w:tc>
          <w:tcPr>
            <w:tcW w:w="4677" w:type="dxa"/>
          </w:tcPr>
          <w:p w14:paraId="35D721DA"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Designing for Adaptability (for a Change of Use and Climate), Durability and Resilience (2/2)</w:t>
            </w:r>
          </w:p>
        </w:tc>
      </w:tr>
      <w:tr w:rsidR="00BD2D24" w:rsidRPr="00346DF4" w14:paraId="0942CE89" w14:textId="77777777" w:rsidTr="00282EF2">
        <w:tc>
          <w:tcPr>
            <w:tcW w:w="1451" w:type="dxa"/>
            <w:vMerge w:val="restart"/>
          </w:tcPr>
          <w:p w14:paraId="75535CA9"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Energy and Carbon</w:t>
            </w:r>
          </w:p>
        </w:tc>
        <w:tc>
          <w:tcPr>
            <w:tcW w:w="3222" w:type="dxa"/>
            <w:vMerge w:val="restart"/>
          </w:tcPr>
          <w:p w14:paraId="1A16C3F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Passive Design</w:t>
            </w:r>
          </w:p>
        </w:tc>
        <w:tc>
          <w:tcPr>
            <w:tcW w:w="4677" w:type="dxa"/>
          </w:tcPr>
          <w:p w14:paraId="7667DAD3"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Climate and Microclimate (2/2)</w:t>
            </w:r>
          </w:p>
        </w:tc>
      </w:tr>
      <w:tr w:rsidR="00BD2D24" w:rsidRPr="00346DF4" w14:paraId="554EDA0D" w14:textId="77777777" w:rsidTr="00282EF2">
        <w:tc>
          <w:tcPr>
            <w:tcW w:w="1451" w:type="dxa"/>
            <w:vMerge/>
          </w:tcPr>
          <w:p w14:paraId="62FA173D"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vMerge/>
          </w:tcPr>
          <w:p w14:paraId="2F5A653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4677" w:type="dxa"/>
          </w:tcPr>
          <w:p w14:paraId="39E9B198"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Fabric First Approach, Thermal Comfort and Overheating (2/2)</w:t>
            </w:r>
          </w:p>
        </w:tc>
      </w:tr>
      <w:tr w:rsidR="00BD2D24" w:rsidRPr="00346DF4" w14:paraId="4F2C127F" w14:textId="77777777" w:rsidTr="00282EF2">
        <w:tc>
          <w:tcPr>
            <w:tcW w:w="1451" w:type="dxa"/>
            <w:vMerge/>
          </w:tcPr>
          <w:p w14:paraId="4D1009A7" w14:textId="77777777" w:rsidR="00BD2D24" w:rsidRPr="00346DF4" w:rsidRDefault="00BD2D24" w:rsidP="00282EF2">
            <w:pPr>
              <w:rPr>
                <w:rFonts w:ascii="Times New Roman" w:hAnsi="Times New Roman" w:cs="Times New Roman"/>
                <w:color w:val="222222"/>
                <w:sz w:val="18"/>
                <w:szCs w:val="18"/>
                <w:shd w:val="clear" w:color="auto" w:fill="FFFFFF"/>
              </w:rPr>
            </w:pPr>
          </w:p>
        </w:tc>
        <w:tc>
          <w:tcPr>
            <w:tcW w:w="3222" w:type="dxa"/>
          </w:tcPr>
          <w:p w14:paraId="7B4F18D7"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Whole Life Carbon Impacts (for Retrofit and New Build)</w:t>
            </w:r>
          </w:p>
        </w:tc>
        <w:tc>
          <w:tcPr>
            <w:tcW w:w="4677" w:type="dxa"/>
          </w:tcPr>
          <w:p w14:paraId="2478F3C2" w14:textId="77777777" w:rsidR="00BD2D24" w:rsidRPr="00346DF4" w:rsidRDefault="00BD2D24" w:rsidP="00282EF2">
            <w:pPr>
              <w:rPr>
                <w:rFonts w:ascii="Times New Roman" w:hAnsi="Times New Roman" w:cs="Times New Roman"/>
                <w:color w:val="222222"/>
                <w:sz w:val="18"/>
                <w:szCs w:val="18"/>
                <w:shd w:val="clear" w:color="auto" w:fill="FFFFFF"/>
              </w:rPr>
            </w:pPr>
            <w:r w:rsidRPr="00346DF4">
              <w:rPr>
                <w:rFonts w:ascii="Times New Roman" w:hAnsi="Times New Roman" w:cs="Times New Roman"/>
                <w:color w:val="222222"/>
                <w:sz w:val="18"/>
                <w:szCs w:val="18"/>
                <w:shd w:val="clear" w:color="auto" w:fill="FFFFFF"/>
              </w:rPr>
              <w:t>Upfront Impacts (Stage A): Product and Construction (2/2)</w:t>
            </w:r>
          </w:p>
        </w:tc>
      </w:tr>
    </w:tbl>
    <w:p w14:paraId="68CE74BD"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5361785C" w14:textId="77777777" w:rsidR="00BD2D24" w:rsidRPr="007A0B2E" w:rsidRDefault="00BD2D24" w:rsidP="00BD2D24">
      <w:pPr>
        <w:rPr>
          <w:rFonts w:ascii="Times New Roman" w:hAnsi="Times New Roman" w:cs="Times New Roman"/>
          <w:b/>
          <w:bCs/>
          <w:color w:val="222222"/>
          <w:sz w:val="22"/>
          <w:szCs w:val="22"/>
          <w:shd w:val="clear" w:color="auto" w:fill="FFFFFF"/>
        </w:rPr>
      </w:pPr>
    </w:p>
    <w:p w14:paraId="5D534B5E" w14:textId="77777777" w:rsidR="00BD2D24" w:rsidRPr="007A0B2E" w:rsidRDefault="00BD2D24" w:rsidP="00BD2D24">
      <w:pPr>
        <w:rPr>
          <w:rFonts w:ascii="Times New Roman" w:hAnsi="Times New Roman" w:cs="Times New Roman"/>
          <w:color w:val="222222"/>
          <w:sz w:val="22"/>
          <w:szCs w:val="22"/>
          <w:shd w:val="clear" w:color="auto" w:fill="FFFFFF"/>
        </w:rPr>
      </w:pPr>
    </w:p>
    <w:p w14:paraId="1017CE16" w14:textId="77777777" w:rsidR="00457D5B" w:rsidRDefault="00457D5B"/>
    <w:sectPr w:rsidR="00457D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821B6" w14:textId="77777777" w:rsidR="00A8323F" w:rsidRDefault="00A8323F" w:rsidP="00BD2D24">
      <w:r>
        <w:separator/>
      </w:r>
    </w:p>
  </w:endnote>
  <w:endnote w:type="continuationSeparator" w:id="0">
    <w:p w14:paraId="2212F1E4" w14:textId="77777777" w:rsidR="00A8323F" w:rsidRDefault="00A8323F" w:rsidP="00BD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26AF" w14:textId="77777777" w:rsidR="00A8323F" w:rsidRDefault="00A8323F" w:rsidP="00BD2D24">
      <w:r>
        <w:separator/>
      </w:r>
    </w:p>
  </w:footnote>
  <w:footnote w:type="continuationSeparator" w:id="0">
    <w:p w14:paraId="71FAFC0A" w14:textId="77777777" w:rsidR="00A8323F" w:rsidRDefault="00A8323F" w:rsidP="00BD2D24">
      <w:r>
        <w:continuationSeparator/>
      </w:r>
    </w:p>
  </w:footnote>
  <w:footnote w:id="1">
    <w:p w14:paraId="0572F581" w14:textId="77777777" w:rsidR="00BD2D24" w:rsidRPr="00B36210" w:rsidRDefault="00BD2D24" w:rsidP="00BD2D24">
      <w:pPr>
        <w:pStyle w:val="FootnoteText"/>
        <w:rPr>
          <w:rFonts w:ascii="Times New Roman" w:hAnsi="Times New Roman" w:cs="Times New Roman"/>
        </w:rPr>
      </w:pPr>
      <w:r w:rsidRPr="00B36210">
        <w:rPr>
          <w:rStyle w:val="FootnoteReference"/>
          <w:rFonts w:ascii="Times New Roman" w:hAnsi="Times New Roman" w:cs="Times New Roman"/>
        </w:rPr>
        <w:footnoteRef/>
      </w:r>
      <w:r w:rsidRPr="00B36210">
        <w:rPr>
          <w:rFonts w:ascii="Times New Roman" w:hAnsi="Times New Roman" w:cs="Times New Roman"/>
        </w:rPr>
        <w:t xml:space="preserve"> https://engineerscanada.ca/sites/default/files/accreditation/2021-2022-cycle/accreditation-criteria-procedures-2020.pdf</w:t>
      </w:r>
    </w:p>
  </w:footnote>
  <w:footnote w:id="2">
    <w:p w14:paraId="2640FB41" w14:textId="77777777" w:rsidR="00BD2D24" w:rsidRDefault="00BD2D24" w:rsidP="00BD2D24">
      <w:pPr>
        <w:pStyle w:val="FootnoteText"/>
      </w:pPr>
      <w:r>
        <w:rPr>
          <w:rStyle w:val="FootnoteReference"/>
        </w:rPr>
        <w:footnoteRef/>
      </w:r>
      <w:r>
        <w:t xml:space="preserve"> </w:t>
      </w:r>
      <w:r w:rsidRPr="005E654E">
        <w:rPr>
          <w:rFonts w:ascii="Times" w:hAnsi="Times" w:cstheme="minorHAnsi"/>
          <w:color w:val="222222"/>
          <w:sz w:val="22"/>
          <w:szCs w:val="22"/>
          <w:shd w:val="clear" w:color="auto" w:fill="FFFFFF"/>
        </w:rPr>
        <w:t>https://www.cer-rec.gc.ca/en/data-analysis/energy-markets/provincial-territorial-energy-profiles/provincial-territorial-energy-profiles-canada.html</w:t>
      </w:r>
    </w:p>
  </w:footnote>
  <w:footnote w:id="3">
    <w:p w14:paraId="25F3B898" w14:textId="77777777" w:rsidR="00BD2D24" w:rsidRPr="00B36210" w:rsidRDefault="00BD2D24" w:rsidP="00BD2D24">
      <w:pPr>
        <w:pStyle w:val="FootnoteText"/>
        <w:rPr>
          <w:rFonts w:ascii="Times New Roman" w:hAnsi="Times New Roman" w:cs="Times New Roman"/>
        </w:rPr>
      </w:pPr>
      <w:r w:rsidRPr="00B36210">
        <w:rPr>
          <w:rStyle w:val="FootnoteReference"/>
          <w:rFonts w:ascii="Times New Roman" w:hAnsi="Times New Roman" w:cs="Times New Roman"/>
        </w:rPr>
        <w:footnoteRef/>
      </w:r>
      <w:r w:rsidRPr="00B36210">
        <w:rPr>
          <w:rFonts w:ascii="Times New Roman" w:hAnsi="Times New Roman" w:cs="Times New Roman"/>
        </w:rPr>
        <w:t xml:space="preserve"> https://ws680.nist.gov/bees/(A(fMXkPxCq2QEkAAAAY2YxMjBhNjEtYmMxNy00OGFmLTg4ODQtNDZmMTQ0NmY4MDEyEVTBGBv1VkqqcR4D8-6Keb0asO41))/default.aspx</w:t>
      </w:r>
    </w:p>
  </w:footnote>
  <w:footnote w:id="4">
    <w:p w14:paraId="11FD59BE" w14:textId="77777777" w:rsidR="00BD2D24" w:rsidRPr="00B36210" w:rsidRDefault="00BD2D24" w:rsidP="00BD2D24">
      <w:pPr>
        <w:pStyle w:val="FootnoteText"/>
      </w:pPr>
      <w:r w:rsidRPr="00B36210">
        <w:rPr>
          <w:rStyle w:val="FootnoteReference"/>
          <w:rFonts w:ascii="Times New Roman" w:hAnsi="Times New Roman" w:cs="Times New Roman"/>
        </w:rPr>
        <w:footnoteRef/>
      </w:r>
      <w:r w:rsidRPr="00B36210">
        <w:rPr>
          <w:rFonts w:ascii="Times New Roman" w:hAnsi="Times New Roman" w:cs="Times New Roman"/>
        </w:rPr>
        <w:t xml:space="preserve"> </w:t>
      </w:r>
      <w:r w:rsidRPr="00B36210">
        <w:rPr>
          <w:rFonts w:ascii="Times New Roman" w:hAnsi="Times New Roman" w:cs="Times New Roman"/>
          <w:color w:val="222222"/>
          <w:shd w:val="clear" w:color="auto" w:fill="FFFFFF"/>
        </w:rPr>
        <w:t>https://calculatelca.com/software/impact-estimator/</w:t>
      </w:r>
    </w:p>
  </w:footnote>
  <w:footnote w:id="5">
    <w:p w14:paraId="3F687C2E" w14:textId="77777777" w:rsidR="00BD2D24" w:rsidRDefault="00BD2D24" w:rsidP="00BD2D24">
      <w:pPr>
        <w:pStyle w:val="FootnoteText"/>
      </w:pPr>
      <w:r>
        <w:rPr>
          <w:rStyle w:val="FootnoteReference"/>
        </w:rPr>
        <w:footnoteRef/>
      </w:r>
      <w:r>
        <w:t xml:space="preserve"> </w:t>
      </w:r>
      <w:r w:rsidRPr="005E654E">
        <w:rPr>
          <w:rFonts w:ascii="Times" w:hAnsi="Times" w:cstheme="minorHAnsi"/>
          <w:color w:val="222222"/>
          <w:sz w:val="22"/>
          <w:szCs w:val="22"/>
          <w:shd w:val="clear" w:color="auto" w:fill="FFFFFF"/>
        </w:rPr>
        <w:t>https://pievc.ca/assessments/</w:t>
      </w:r>
    </w:p>
  </w:footnote>
  <w:footnote w:id="6">
    <w:p w14:paraId="2670C65B" w14:textId="77777777" w:rsidR="00BD2D24" w:rsidRDefault="00BD2D24" w:rsidP="00BD2D24">
      <w:pPr>
        <w:rPr>
          <w:rFonts w:ascii="Times" w:hAnsi="Times" w:cstheme="minorHAnsi"/>
          <w:color w:val="222222"/>
          <w:sz w:val="22"/>
          <w:szCs w:val="22"/>
          <w:shd w:val="clear" w:color="auto" w:fill="FFFFFF"/>
        </w:rPr>
      </w:pPr>
      <w:r>
        <w:rPr>
          <w:rStyle w:val="FootnoteReference"/>
        </w:rPr>
        <w:footnoteRef/>
      </w:r>
      <w:r>
        <w:t xml:space="preserve"> </w:t>
      </w:r>
      <w:hyperlink r:id="rId1" w:history="1">
        <w:r w:rsidRPr="00DF2F23">
          <w:rPr>
            <w:rStyle w:val="Hyperlink"/>
            <w:rFonts w:ascii="Times" w:hAnsi="Times" w:cstheme="minorHAnsi"/>
            <w:sz w:val="22"/>
            <w:szCs w:val="22"/>
            <w:shd w:val="clear" w:color="auto" w:fill="FFFFFF"/>
          </w:rPr>
          <w:t>https://www.bloomberg.com/news/articles/2015-06-17/the-dutch-town-of-houten-is-a-case-study-in-bike-friendly-suburban-planning</w:t>
        </w:r>
      </w:hyperlink>
    </w:p>
    <w:p w14:paraId="4F765C23" w14:textId="77777777" w:rsidR="00BD2D24" w:rsidRDefault="00BD2D24" w:rsidP="00BD2D24">
      <w:pPr>
        <w:pStyle w:val="FootnoteText"/>
      </w:pPr>
    </w:p>
  </w:footnote>
  <w:footnote w:id="7">
    <w:p w14:paraId="0AB984B5" w14:textId="77777777" w:rsidR="00BD2D24" w:rsidRDefault="00BD2D24" w:rsidP="00BD2D24">
      <w:pPr>
        <w:pStyle w:val="FootnoteText"/>
      </w:pPr>
      <w:r>
        <w:rPr>
          <w:rStyle w:val="FootnoteReference"/>
        </w:rPr>
        <w:footnoteRef/>
      </w:r>
      <w:r>
        <w:t xml:space="preserve"> </w:t>
      </w:r>
      <w:r w:rsidRPr="00E02A27">
        <w:rPr>
          <w:rFonts w:ascii="Times" w:hAnsi="Times" w:cstheme="minorHAnsi"/>
          <w:color w:val="222222"/>
          <w:sz w:val="22"/>
          <w:szCs w:val="22"/>
          <w:shd w:val="clear" w:color="auto" w:fill="FFFFFF"/>
        </w:rPr>
        <w:t>https://www.iso.org/files/live/sites/isoorg/files/archive/pdf/en/gordon_lovegrove_road_safety_overview.pdf</w:t>
      </w:r>
    </w:p>
  </w:footnote>
  <w:footnote w:id="8">
    <w:p w14:paraId="0A24CD01" w14:textId="77777777" w:rsidR="00BD2D24" w:rsidRPr="00B36210" w:rsidRDefault="00BD2D24" w:rsidP="00BD2D24">
      <w:pPr>
        <w:pStyle w:val="FootnoteText"/>
        <w:rPr>
          <w:rFonts w:ascii="Times New Roman" w:hAnsi="Times New Roman" w:cs="Times New Roman"/>
        </w:rPr>
      </w:pPr>
      <w:r w:rsidRPr="00B36210">
        <w:rPr>
          <w:rStyle w:val="FootnoteReference"/>
          <w:rFonts w:ascii="Times New Roman" w:hAnsi="Times New Roman" w:cs="Times New Roman"/>
        </w:rPr>
        <w:footnoteRef/>
      </w:r>
      <w:r w:rsidRPr="00B36210">
        <w:rPr>
          <w:rFonts w:ascii="Times New Roman" w:hAnsi="Times New Roman" w:cs="Times New Roman"/>
        </w:rPr>
        <w:t xml:space="preserve"> </w:t>
      </w:r>
      <w:hyperlink r:id="rId2" w:history="1">
        <w:r w:rsidRPr="00B36210">
          <w:rPr>
            <w:rStyle w:val="Hyperlink"/>
            <w:rFonts w:ascii="Times New Roman" w:hAnsi="Times New Roman" w:cs="Times New Roman"/>
            <w:sz w:val="22"/>
            <w:szCs w:val="22"/>
            <w:shd w:val="clear" w:color="auto" w:fill="FFFFFF"/>
          </w:rPr>
          <w:t>https://www.youtube.com/watch?v=XuBdf9jYj7o</w:t>
        </w:r>
      </w:hyperlink>
    </w:p>
  </w:footnote>
  <w:footnote w:id="9">
    <w:p w14:paraId="40D94A26" w14:textId="77777777" w:rsidR="00BD2D24" w:rsidRPr="00B36210" w:rsidRDefault="00BD2D24" w:rsidP="00BD2D24">
      <w:pPr>
        <w:pStyle w:val="FootnoteText"/>
        <w:rPr>
          <w:rFonts w:ascii="Times New Roman" w:hAnsi="Times New Roman" w:cs="Times New Roman"/>
        </w:rPr>
      </w:pPr>
      <w:r w:rsidRPr="00B36210">
        <w:rPr>
          <w:rStyle w:val="FootnoteReference"/>
          <w:rFonts w:ascii="Times New Roman" w:hAnsi="Times New Roman" w:cs="Times New Roman"/>
        </w:rPr>
        <w:footnoteRef/>
      </w:r>
      <w:r w:rsidRPr="00B36210">
        <w:rPr>
          <w:rFonts w:ascii="Times New Roman" w:hAnsi="Times New Roman" w:cs="Times New Roman"/>
        </w:rPr>
        <w:t xml:space="preserve"> </w:t>
      </w:r>
      <w:r w:rsidRPr="00B36210">
        <w:rPr>
          <w:rFonts w:ascii="Times New Roman" w:hAnsi="Times New Roman" w:cs="Times New Roman"/>
          <w:color w:val="222222"/>
          <w:sz w:val="22"/>
          <w:szCs w:val="22"/>
          <w:shd w:val="clear" w:color="auto" w:fill="FFFFFF"/>
        </w:rPr>
        <w:t>https://www.youtube.com/watch?v=SyF8dH9lMV4</w:t>
      </w:r>
    </w:p>
  </w:footnote>
  <w:footnote w:id="10">
    <w:p w14:paraId="3C20575E" w14:textId="56B30390" w:rsidR="00BD2D24" w:rsidRPr="006F734C" w:rsidRDefault="00BD2D24" w:rsidP="006F734C">
      <w:pPr>
        <w:rPr>
          <w:rFonts w:ascii="Times New Roman" w:hAnsi="Times New Roman" w:cs="Times New Roman"/>
          <w:color w:val="222222"/>
          <w:sz w:val="22"/>
          <w:szCs w:val="22"/>
          <w:shd w:val="clear" w:color="auto" w:fill="FFFFFF"/>
        </w:rPr>
      </w:pPr>
      <w:r w:rsidRPr="00B36210">
        <w:rPr>
          <w:rStyle w:val="FootnoteReference"/>
          <w:rFonts w:ascii="Times New Roman" w:hAnsi="Times New Roman" w:cs="Times New Roman"/>
        </w:rPr>
        <w:footnoteRef/>
      </w:r>
      <w:r w:rsidRPr="00B36210">
        <w:rPr>
          <w:rFonts w:ascii="Times New Roman" w:hAnsi="Times New Roman" w:cs="Times New Roman"/>
        </w:rPr>
        <w:t xml:space="preserve"> </w:t>
      </w:r>
      <w:r w:rsidRPr="00B36210">
        <w:rPr>
          <w:rFonts w:ascii="Times New Roman" w:hAnsi="Times New Roman" w:cs="Times New Roman"/>
          <w:color w:val="222222"/>
          <w:sz w:val="22"/>
          <w:szCs w:val="22"/>
          <w:shd w:val="clear" w:color="auto" w:fill="FFFFFF"/>
        </w:rPr>
        <w:t>https://www.youtube.com/watch?v=qXW4eXT4ydA</w:t>
      </w:r>
    </w:p>
  </w:footnote>
  <w:footnote w:id="11">
    <w:p w14:paraId="3FC47A5B" w14:textId="77777777" w:rsidR="00BD2D24" w:rsidRPr="00B36210" w:rsidRDefault="00BD2D24" w:rsidP="00BD2D24">
      <w:pPr>
        <w:rPr>
          <w:rFonts w:ascii="Times New Roman" w:hAnsi="Times New Roman" w:cs="Times New Roman"/>
          <w:color w:val="222222"/>
          <w:sz w:val="22"/>
          <w:szCs w:val="22"/>
          <w:shd w:val="clear" w:color="auto" w:fill="FFFFFF"/>
        </w:rPr>
      </w:pPr>
      <w:r w:rsidRPr="00B36210">
        <w:rPr>
          <w:rStyle w:val="FootnoteReference"/>
          <w:rFonts w:ascii="Times New Roman" w:hAnsi="Times New Roman" w:cs="Times New Roman"/>
        </w:rPr>
        <w:footnoteRef/>
      </w:r>
      <w:r w:rsidRPr="00B36210">
        <w:rPr>
          <w:rFonts w:ascii="Times New Roman" w:hAnsi="Times New Roman" w:cs="Times New Roman"/>
        </w:rPr>
        <w:t xml:space="preserve"> </w:t>
      </w:r>
      <w:hyperlink r:id="rId3" w:history="1">
        <w:r w:rsidRPr="00B36210">
          <w:rPr>
            <w:rStyle w:val="Hyperlink"/>
            <w:rFonts w:ascii="Times New Roman" w:hAnsi="Times New Roman" w:cs="Times New Roman"/>
            <w:sz w:val="22"/>
            <w:szCs w:val="22"/>
            <w:shd w:val="clear" w:color="auto" w:fill="FFFFFF"/>
          </w:rPr>
          <w:t>https://www.youtube.com/watch?v=fW0zzVTbfrU</w:t>
        </w:r>
      </w:hyperlink>
    </w:p>
    <w:p w14:paraId="6F96BA4A" w14:textId="77777777" w:rsidR="00BD2D24" w:rsidRDefault="00BD2D24" w:rsidP="00BD2D24">
      <w:pPr>
        <w:pStyle w:val="FootnoteText"/>
      </w:pPr>
    </w:p>
  </w:footnote>
  <w:footnote w:id="12">
    <w:p w14:paraId="0475A2CC" w14:textId="77777777" w:rsidR="00BD2D24" w:rsidRPr="006F734C" w:rsidRDefault="00BD2D24" w:rsidP="00BD2D24">
      <w:pPr>
        <w:rPr>
          <w:rFonts w:ascii="Times New Roman" w:hAnsi="Times New Roman" w:cs="Times New Roman"/>
          <w:color w:val="222222"/>
          <w:sz w:val="22"/>
          <w:szCs w:val="22"/>
          <w:shd w:val="clear" w:color="auto" w:fill="FFFFFF"/>
        </w:rPr>
      </w:pPr>
      <w:r w:rsidRPr="006F734C">
        <w:rPr>
          <w:rStyle w:val="FootnoteReference"/>
          <w:rFonts w:ascii="Times New Roman" w:hAnsi="Times New Roman" w:cs="Times New Roman"/>
        </w:rPr>
        <w:footnoteRef/>
      </w:r>
      <w:r w:rsidRPr="006F734C">
        <w:rPr>
          <w:rFonts w:ascii="Times New Roman" w:hAnsi="Times New Roman" w:cs="Times New Roman"/>
        </w:rPr>
        <w:t xml:space="preserve"> </w:t>
      </w:r>
      <w:hyperlink r:id="rId4" w:history="1">
        <w:r w:rsidRPr="006F734C">
          <w:rPr>
            <w:rStyle w:val="Hyperlink"/>
            <w:rFonts w:ascii="Times New Roman" w:hAnsi="Times New Roman" w:cs="Times New Roman"/>
            <w:sz w:val="22"/>
            <w:szCs w:val="22"/>
            <w:shd w:val="clear" w:color="auto" w:fill="FFFFFF"/>
          </w:rPr>
          <w:t>https://www.youtube.com/watch?v=8K5s0or33f8&amp;feature=youtu.be</w:t>
        </w:r>
      </w:hyperlink>
    </w:p>
    <w:p w14:paraId="2FF30D9B" w14:textId="77777777" w:rsidR="00BD2D24" w:rsidRDefault="00BD2D24" w:rsidP="00BD2D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A7147"/>
    <w:multiLevelType w:val="hybridMultilevel"/>
    <w:tmpl w:val="306CF0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A9185D"/>
    <w:multiLevelType w:val="hybridMultilevel"/>
    <w:tmpl w:val="AB4AD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A2632"/>
    <w:multiLevelType w:val="hybridMultilevel"/>
    <w:tmpl w:val="E376BE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7512006">
    <w:abstractNumId w:val="1"/>
  </w:num>
  <w:num w:numId="2" w16cid:durableId="1366061502">
    <w:abstractNumId w:val="0"/>
  </w:num>
  <w:num w:numId="3" w16cid:durableId="772021010">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u 2019 GRL">
    <w15:presenceInfo w15:providerId="AD" w15:userId="S::gord.lovegrove@ubc.ca::cc42b13e-995b-4ac1-b758-ec300c201e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24"/>
    <w:rsid w:val="002A760F"/>
    <w:rsid w:val="002E2C32"/>
    <w:rsid w:val="00346DF4"/>
    <w:rsid w:val="004064A0"/>
    <w:rsid w:val="00457D5B"/>
    <w:rsid w:val="004656AA"/>
    <w:rsid w:val="00550FA9"/>
    <w:rsid w:val="006F734C"/>
    <w:rsid w:val="007F6FD3"/>
    <w:rsid w:val="00893BB0"/>
    <w:rsid w:val="0096562F"/>
    <w:rsid w:val="009D147A"/>
    <w:rsid w:val="00A55508"/>
    <w:rsid w:val="00A8323F"/>
    <w:rsid w:val="00B36210"/>
    <w:rsid w:val="00B56552"/>
    <w:rsid w:val="00BB72C5"/>
    <w:rsid w:val="00BD2D24"/>
    <w:rsid w:val="00E45057"/>
    <w:rsid w:val="00F93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B47E"/>
  <w15:chartTrackingRefBased/>
  <w15:docId w15:val="{200F6517-F6C4-455A-B33A-768A9042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24"/>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BD2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D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2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BD2D2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BD2D24"/>
    <w:rPr>
      <w:color w:val="0563C1" w:themeColor="hyperlink"/>
      <w:u w:val="single"/>
    </w:rPr>
  </w:style>
  <w:style w:type="character" w:styleId="UnresolvedMention">
    <w:name w:val="Unresolved Mention"/>
    <w:basedOn w:val="DefaultParagraphFont"/>
    <w:uiPriority w:val="99"/>
    <w:semiHidden/>
    <w:unhideWhenUsed/>
    <w:rsid w:val="00BD2D24"/>
    <w:rPr>
      <w:color w:val="605E5C"/>
      <w:shd w:val="clear" w:color="auto" w:fill="E1DFDD"/>
    </w:rPr>
  </w:style>
  <w:style w:type="paragraph" w:styleId="NormalWeb">
    <w:name w:val="Normal (Web)"/>
    <w:basedOn w:val="Normal"/>
    <w:uiPriority w:val="99"/>
    <w:semiHidden/>
    <w:unhideWhenUsed/>
    <w:rsid w:val="00BD2D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2D24"/>
    <w:pPr>
      <w:ind w:left="720"/>
      <w:contextualSpacing/>
    </w:pPr>
  </w:style>
  <w:style w:type="character" w:styleId="CommentReference">
    <w:name w:val="annotation reference"/>
    <w:basedOn w:val="DefaultParagraphFont"/>
    <w:uiPriority w:val="99"/>
    <w:semiHidden/>
    <w:unhideWhenUsed/>
    <w:rsid w:val="00BD2D24"/>
    <w:rPr>
      <w:sz w:val="16"/>
      <w:szCs w:val="16"/>
    </w:rPr>
  </w:style>
  <w:style w:type="paragraph" w:styleId="CommentText">
    <w:name w:val="annotation text"/>
    <w:basedOn w:val="Normal"/>
    <w:link w:val="CommentTextChar"/>
    <w:uiPriority w:val="99"/>
    <w:semiHidden/>
    <w:unhideWhenUsed/>
    <w:rsid w:val="00BD2D24"/>
    <w:rPr>
      <w:sz w:val="20"/>
      <w:szCs w:val="20"/>
    </w:rPr>
  </w:style>
  <w:style w:type="character" w:customStyle="1" w:styleId="CommentTextChar">
    <w:name w:val="Comment Text Char"/>
    <w:basedOn w:val="DefaultParagraphFont"/>
    <w:link w:val="CommentText"/>
    <w:uiPriority w:val="99"/>
    <w:semiHidden/>
    <w:rsid w:val="00BD2D2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D2D24"/>
    <w:rPr>
      <w:b/>
      <w:bCs/>
    </w:rPr>
  </w:style>
  <w:style w:type="character" w:customStyle="1" w:styleId="CommentSubjectChar">
    <w:name w:val="Comment Subject Char"/>
    <w:basedOn w:val="CommentTextChar"/>
    <w:link w:val="CommentSubject"/>
    <w:uiPriority w:val="99"/>
    <w:semiHidden/>
    <w:rsid w:val="00BD2D24"/>
    <w:rPr>
      <w:b/>
      <w:bCs/>
      <w:kern w:val="0"/>
      <w:sz w:val="20"/>
      <w:szCs w:val="20"/>
      <w14:ligatures w14:val="none"/>
    </w:rPr>
  </w:style>
  <w:style w:type="paragraph" w:styleId="FootnoteText">
    <w:name w:val="footnote text"/>
    <w:basedOn w:val="Normal"/>
    <w:link w:val="FootnoteTextChar"/>
    <w:uiPriority w:val="99"/>
    <w:semiHidden/>
    <w:unhideWhenUsed/>
    <w:rsid w:val="00BD2D24"/>
    <w:rPr>
      <w:sz w:val="20"/>
      <w:szCs w:val="20"/>
    </w:rPr>
  </w:style>
  <w:style w:type="character" w:customStyle="1" w:styleId="FootnoteTextChar">
    <w:name w:val="Footnote Text Char"/>
    <w:basedOn w:val="DefaultParagraphFont"/>
    <w:link w:val="FootnoteText"/>
    <w:uiPriority w:val="99"/>
    <w:semiHidden/>
    <w:rsid w:val="00BD2D24"/>
    <w:rPr>
      <w:kern w:val="0"/>
      <w:sz w:val="20"/>
      <w:szCs w:val="20"/>
      <w14:ligatures w14:val="none"/>
    </w:rPr>
  </w:style>
  <w:style w:type="character" w:styleId="FootnoteReference">
    <w:name w:val="footnote reference"/>
    <w:basedOn w:val="DefaultParagraphFont"/>
    <w:uiPriority w:val="99"/>
    <w:semiHidden/>
    <w:unhideWhenUsed/>
    <w:rsid w:val="00BD2D24"/>
    <w:rPr>
      <w:vertAlign w:val="superscript"/>
    </w:rPr>
  </w:style>
  <w:style w:type="character" w:styleId="PlaceholderText">
    <w:name w:val="Placeholder Text"/>
    <w:basedOn w:val="DefaultParagraphFont"/>
    <w:uiPriority w:val="99"/>
    <w:semiHidden/>
    <w:rsid w:val="00BD2D24"/>
    <w:rPr>
      <w:color w:val="808080"/>
    </w:rPr>
  </w:style>
  <w:style w:type="table" w:styleId="TableGrid">
    <w:name w:val="Table Grid"/>
    <w:basedOn w:val="TableNormal"/>
    <w:uiPriority w:val="39"/>
    <w:rsid w:val="00BD2D2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2D24"/>
    <w:rPr>
      <w:color w:val="954F72" w:themeColor="followedHyperlink"/>
      <w:u w:val="single"/>
    </w:rPr>
  </w:style>
  <w:style w:type="character" w:customStyle="1" w:styleId="titlewrapper">
    <w:name w:val="titlewrapper"/>
    <w:basedOn w:val="DefaultParagraphFont"/>
    <w:rsid w:val="00BD2D24"/>
  </w:style>
  <w:style w:type="paragraph" w:styleId="Header">
    <w:name w:val="header"/>
    <w:basedOn w:val="Normal"/>
    <w:link w:val="HeaderChar"/>
    <w:uiPriority w:val="99"/>
    <w:semiHidden/>
    <w:unhideWhenUsed/>
    <w:rsid w:val="00BD2D24"/>
    <w:pPr>
      <w:tabs>
        <w:tab w:val="center" w:pos="4680"/>
        <w:tab w:val="right" w:pos="9360"/>
      </w:tabs>
    </w:pPr>
  </w:style>
  <w:style w:type="character" w:customStyle="1" w:styleId="HeaderChar">
    <w:name w:val="Header Char"/>
    <w:basedOn w:val="DefaultParagraphFont"/>
    <w:link w:val="Header"/>
    <w:uiPriority w:val="99"/>
    <w:semiHidden/>
    <w:rsid w:val="00BD2D24"/>
    <w:rPr>
      <w:kern w:val="0"/>
      <w:sz w:val="24"/>
      <w:szCs w:val="24"/>
      <w14:ligatures w14:val="none"/>
    </w:rPr>
  </w:style>
  <w:style w:type="paragraph" w:styleId="Footer">
    <w:name w:val="footer"/>
    <w:basedOn w:val="Normal"/>
    <w:link w:val="FooterChar"/>
    <w:uiPriority w:val="99"/>
    <w:semiHidden/>
    <w:unhideWhenUsed/>
    <w:rsid w:val="00BD2D24"/>
    <w:pPr>
      <w:tabs>
        <w:tab w:val="center" w:pos="4680"/>
        <w:tab w:val="right" w:pos="9360"/>
      </w:tabs>
    </w:pPr>
  </w:style>
  <w:style w:type="character" w:customStyle="1" w:styleId="FooterChar">
    <w:name w:val="Footer Char"/>
    <w:basedOn w:val="DefaultParagraphFont"/>
    <w:link w:val="Footer"/>
    <w:uiPriority w:val="99"/>
    <w:semiHidden/>
    <w:rsid w:val="00BD2D24"/>
    <w:rPr>
      <w:kern w:val="0"/>
      <w:sz w:val="24"/>
      <w:szCs w:val="24"/>
      <w14:ligatures w14:val="none"/>
    </w:rPr>
  </w:style>
  <w:style w:type="paragraph" w:styleId="Revision">
    <w:name w:val="Revision"/>
    <w:hidden/>
    <w:uiPriority w:val="99"/>
    <w:semiHidden/>
    <w:rsid w:val="00BD2D24"/>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epa.gov/water-research/storm-water-management-model-swm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fW0zzVTbfrU" TargetMode="External"/><Relationship Id="rId2" Type="http://schemas.openxmlformats.org/officeDocument/2006/relationships/hyperlink" Target="https://www.youtube.com/watch?v=XuBdf9jYj7o" TargetMode="External"/><Relationship Id="rId1" Type="http://schemas.openxmlformats.org/officeDocument/2006/relationships/hyperlink" Target="https://www.bloomberg.com/news/articles/2015-06-17/the-dutch-town-of-houten-is-a-case-study-in-bike-friendly-suburban-planning" TargetMode="External"/><Relationship Id="rId4" Type="http://schemas.openxmlformats.org/officeDocument/2006/relationships/hyperlink" Target="https://www.youtube.com/watch?v=8K5s0or33f8&amp;feature=youtu.b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arisliu\Desktop\Independent%20Study\Data.xlsm"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CA" sz="1200" b="1" i="0" u="none" strike="noStrike" baseline="0">
                <a:latin typeface="Times New Roman" panose="02020603050405020304" pitchFamily="18" charset="0"/>
                <a:cs typeface="Times New Roman" panose="02020603050405020304" pitchFamily="18" charset="0"/>
              </a:rPr>
              <a:t>Mandatory Courses Topic Coverage: Built Environment Context</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Built Environment Policy, Legislation, Regulations, Commitments, Benchmarks and Construction Industry Guidance</c:v>
          </c:tx>
          <c:spPr>
            <a:solidFill>
              <a:schemeClr val="accent1"/>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Mandatory'!$O$2:$O$23</c:f>
              <c:numCache>
                <c:formatCode>General</c:formatCode>
                <c:ptCount val="22"/>
                <c:pt idx="0">
                  <c:v>2</c:v>
                </c:pt>
                <c:pt idx="1">
                  <c:v>6</c:v>
                </c:pt>
                <c:pt idx="2">
                  <c:v>0</c:v>
                </c:pt>
                <c:pt idx="3">
                  <c:v>0</c:v>
                </c:pt>
                <c:pt idx="4">
                  <c:v>6</c:v>
                </c:pt>
              </c:numCache>
            </c:numRef>
          </c:val>
          <c:extLst>
            <c:ext xmlns:c16="http://schemas.microsoft.com/office/drawing/2014/chart" uri="{C3380CC4-5D6E-409C-BE32-E72D297353CC}">
              <c16:uniqueId val="{00000000-C65F-4591-90E5-0D09DE3B339F}"/>
            </c:ext>
          </c:extLst>
        </c:ser>
        <c:ser>
          <c:idx val="1"/>
          <c:order val="1"/>
          <c:tx>
            <c:v>Sustainable Urbanism, Architecture and Engineering</c:v>
          </c:tx>
          <c:spPr>
            <a:solidFill>
              <a:schemeClr val="accent2"/>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Mandatory'!$P$2:$P$23</c:f>
              <c:numCache>
                <c:formatCode>General</c:formatCode>
                <c:ptCount val="22"/>
                <c:pt idx="6">
                  <c:v>6</c:v>
                </c:pt>
                <c:pt idx="7">
                  <c:v>2</c:v>
                </c:pt>
                <c:pt idx="8">
                  <c:v>1</c:v>
                </c:pt>
                <c:pt idx="9">
                  <c:v>3</c:v>
                </c:pt>
                <c:pt idx="10">
                  <c:v>1</c:v>
                </c:pt>
              </c:numCache>
            </c:numRef>
          </c:val>
          <c:extLst>
            <c:ext xmlns:c16="http://schemas.microsoft.com/office/drawing/2014/chart" uri="{C3380CC4-5D6E-409C-BE32-E72D297353CC}">
              <c16:uniqueId val="{00000001-C65F-4591-90E5-0D09DE3B339F}"/>
            </c:ext>
          </c:extLst>
        </c:ser>
        <c:ser>
          <c:idx val="2"/>
          <c:order val="2"/>
          <c:tx>
            <c:v>Ethics and Value of Sustainability</c:v>
          </c:tx>
          <c:spPr>
            <a:solidFill>
              <a:schemeClr val="accent3"/>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Mandatory'!$Q$2:$Q$23</c:f>
              <c:numCache>
                <c:formatCode>General</c:formatCode>
                <c:ptCount val="22"/>
                <c:pt idx="12">
                  <c:v>2</c:v>
                </c:pt>
                <c:pt idx="13">
                  <c:v>5</c:v>
                </c:pt>
                <c:pt idx="14">
                  <c:v>2</c:v>
                </c:pt>
                <c:pt idx="15">
                  <c:v>6</c:v>
                </c:pt>
                <c:pt idx="16">
                  <c:v>1</c:v>
                </c:pt>
              </c:numCache>
            </c:numRef>
          </c:val>
          <c:extLst>
            <c:ext xmlns:c16="http://schemas.microsoft.com/office/drawing/2014/chart" uri="{C3380CC4-5D6E-409C-BE32-E72D297353CC}">
              <c16:uniqueId val="{00000002-C65F-4591-90E5-0D09DE3B339F}"/>
            </c:ext>
          </c:extLst>
        </c:ser>
        <c:ser>
          <c:idx val="3"/>
          <c:order val="3"/>
          <c:tx>
            <c:v>Environmental Impacts and Drivers of the Built Environment</c:v>
          </c:tx>
          <c:spPr>
            <a:solidFill>
              <a:schemeClr val="accent4"/>
            </a:solidFill>
            <a:ln>
              <a:noFill/>
            </a:ln>
            <a:effectLst/>
          </c:spPr>
          <c:invertIfNegative val="0"/>
          <c:cat>
            <c:strRef>
              <c:f>'BEC Mandatory'!$N$2:$N$23</c:f>
              <c:strCache>
                <c:ptCount val="22"/>
                <c:pt idx="0">
                  <c:v>Advocacy, Commitments/Pledges and Policymaking</c:v>
                </c:pt>
                <c:pt idx="1">
                  <c:v>Other Mechanisms for Change (Certifications such as BREEAM, LEED, WELL, NABERS, DGNB, HQE, Green Star, CASBEE, BEAM Plus, GORD, One Planet Living, Living Building Challenge (The Red List Materials), Passivhaus and Declarations,)</c:v>
                </c:pt>
                <c:pt idx="2">
                  <c:v>Overview of (Key) Existing Commitments, Roadmaps and Frameworks
(WorldGBC, GlobalABC, C40, etc.)</c:v>
                </c:pt>
                <c:pt idx="3">
                  <c:v>Overview of (Key) Existing Guidance, Targets and Standards (ISO, CEN, EPD, HPD, RIBA, AIA, LETI, UKGBC, CIBSE, RICS, BBP, IStructE, etc.)</c:v>
                </c:pt>
                <c:pt idx="4">
                  <c:v>Policies, Legislation, Regulations, Carbon Budgets and Implementation</c:v>
                </c:pt>
                <c:pt idx="6">
                  <c:v>Regenerative Urban Development, Buildings, Infrastructure and Growth</c:v>
                </c:pt>
                <c:pt idx="7">
                  <c:v>21st Century Imperative: Building in a Time of Emergency</c:v>
                </c:pt>
                <c:pt idx="8">
                  <c:v>20th Century International Style: Building in a Time of Globalisation</c:v>
                </c:pt>
                <c:pt idx="9">
                  <c:v>19th Century Industrial Revolution: Building in a Time of Industry</c:v>
                </c:pt>
                <c:pt idx="10">
                  <c:v>Vernacular Design (in Different Climates / Regions)</c:v>
                </c:pt>
                <c:pt idx="12">
                  <c:v>Supply and Value Chains</c:v>
                </c:pt>
                <c:pt idx="13">
                  <c:v>Rights of Current and Future Generations</c:v>
                </c:pt>
                <c:pt idx="14">
                  <c:v>Rights of Nature</c:v>
                </c:pt>
                <c:pt idx="15">
                  <c:v>Health, Wellbeing, Safety and Resilient Communities</c:v>
                </c:pt>
                <c:pt idx="16">
                  <c:v>Ethics and Value of Sustainability</c:v>
                </c:pt>
                <c:pt idx="18">
                  <c:v>Building Whole Life and Product Life Cycles</c:v>
                </c:pt>
                <c:pt idx="19">
                  <c:v>Impacts on the Internal Environment (Energy and Water Use, Waste, Thermal Efficiency, Health)</c:v>
                </c:pt>
                <c:pt idx="20">
                  <c:v>Impacts on the External Environment (Land Use, Air, Soil, Water Pollution, Other Greenhouse Gases)</c:v>
                </c:pt>
                <c:pt idx="21">
                  <c:v>Sustainable Consumption and Production, Scale, Balance and Monitoring</c:v>
                </c:pt>
              </c:strCache>
            </c:strRef>
          </c:cat>
          <c:val>
            <c:numRef>
              <c:f>'BEC Mandatory'!$R$2:$R$23</c:f>
              <c:numCache>
                <c:formatCode>General</c:formatCode>
                <c:ptCount val="22"/>
                <c:pt idx="18">
                  <c:v>7</c:v>
                </c:pt>
                <c:pt idx="19">
                  <c:v>6</c:v>
                </c:pt>
                <c:pt idx="20">
                  <c:v>11</c:v>
                </c:pt>
                <c:pt idx="21">
                  <c:v>8</c:v>
                </c:pt>
              </c:numCache>
            </c:numRef>
          </c:val>
          <c:extLst>
            <c:ext xmlns:c16="http://schemas.microsoft.com/office/drawing/2014/chart" uri="{C3380CC4-5D6E-409C-BE32-E72D297353CC}">
              <c16:uniqueId val="{00000003-C65F-4591-90E5-0D09DE3B339F}"/>
            </c:ext>
          </c:extLst>
        </c:ser>
        <c:dLbls>
          <c:showLegendKey val="0"/>
          <c:showVal val="0"/>
          <c:showCatName val="0"/>
          <c:showSerName val="0"/>
          <c:showPercent val="0"/>
          <c:showBubbleSize val="0"/>
        </c:dLbls>
        <c:gapWidth val="182"/>
        <c:overlap val="100"/>
        <c:axId val="1884494784"/>
        <c:axId val="1886149248"/>
      </c:barChart>
      <c:catAx>
        <c:axId val="18844947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6149248"/>
        <c:crosses val="autoZero"/>
        <c:auto val="1"/>
        <c:lblAlgn val="ctr"/>
        <c:lblOffset val="100"/>
        <c:noMultiLvlLbl val="0"/>
      </c:catAx>
      <c:valAx>
        <c:axId val="188614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4494784"/>
        <c:crosses val="autoZero"/>
        <c:crossBetween val="between"/>
      </c:valAx>
      <c:spPr>
        <a:noFill/>
        <a:ln>
          <a:solidFill>
            <a:schemeClr val="tx1"/>
          </a:solidFill>
        </a:ln>
        <a:effectLst/>
      </c:spPr>
    </c:plotArea>
    <c:legend>
      <c:legendPos val="b"/>
      <c:layout>
        <c:manualLayout>
          <c:xMode val="edge"/>
          <c:yMode val="edge"/>
          <c:x val="2.7797631065347602E-2"/>
          <c:y val="0.80268494829313508"/>
          <c:w val="0.95722508244161786"/>
          <c:h val="0.171659504707022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a:t>
            </a:r>
            <a:r>
              <a:rPr lang="en-US" sz="1200" b="1" baseline="0">
                <a:latin typeface="Times New Roman" panose="02020603050405020304" pitchFamily="18" charset="0"/>
                <a:cs typeface="Times New Roman" panose="02020603050405020304" pitchFamily="18" charset="0"/>
              </a:rPr>
              <a:t> Common Threads</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Climate Justice, Equitable and Inclusive Design</c:v>
          </c:tx>
          <c:spPr>
            <a:solidFill>
              <a:schemeClr val="accent1"/>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Mandatory'!$L$1:$L$23</c:f>
              <c:numCache>
                <c:formatCode>General</c:formatCode>
                <c:ptCount val="23"/>
                <c:pt idx="0">
                  <c:v>1</c:v>
                </c:pt>
                <c:pt idx="1">
                  <c:v>1</c:v>
                </c:pt>
                <c:pt idx="2">
                  <c:v>1</c:v>
                </c:pt>
                <c:pt idx="3">
                  <c:v>2</c:v>
                </c:pt>
                <c:pt idx="4">
                  <c:v>1</c:v>
                </c:pt>
              </c:numCache>
            </c:numRef>
          </c:val>
          <c:extLst>
            <c:ext xmlns:c16="http://schemas.microsoft.com/office/drawing/2014/chart" uri="{C3380CC4-5D6E-409C-BE32-E72D297353CC}">
              <c16:uniqueId val="{00000000-36F5-4FD0-9F60-8F786FC4B9E4}"/>
            </c:ext>
          </c:extLst>
        </c:ser>
        <c:ser>
          <c:idx val="1"/>
          <c:order val="1"/>
          <c:tx>
            <c:v>Planning for (Climate) Extremes, Disaster Risk, Resilience/Robustness, Redundancy and Adaptation</c:v>
          </c:tx>
          <c:spPr>
            <a:solidFill>
              <a:schemeClr val="accent2"/>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Mandatory'!$M$1:$M$23</c:f>
              <c:numCache>
                <c:formatCode>General</c:formatCode>
                <c:ptCount val="23"/>
                <c:pt idx="6">
                  <c:v>3</c:v>
                </c:pt>
                <c:pt idx="7">
                  <c:v>2</c:v>
                </c:pt>
                <c:pt idx="8">
                  <c:v>3</c:v>
                </c:pt>
                <c:pt idx="9">
                  <c:v>5</c:v>
                </c:pt>
                <c:pt idx="10">
                  <c:v>11</c:v>
                </c:pt>
              </c:numCache>
            </c:numRef>
          </c:val>
          <c:extLst>
            <c:ext xmlns:c16="http://schemas.microsoft.com/office/drawing/2014/chart" uri="{C3380CC4-5D6E-409C-BE32-E72D297353CC}">
              <c16:uniqueId val="{00000001-36F5-4FD0-9F60-8F786FC4B9E4}"/>
            </c:ext>
          </c:extLst>
        </c:ser>
        <c:ser>
          <c:idx val="2"/>
          <c:order val="2"/>
          <c:tx>
            <c:v>Building Safety</c:v>
          </c:tx>
          <c:spPr>
            <a:solidFill>
              <a:schemeClr val="accent3"/>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Mandatory'!$N$1:$N$23</c:f>
              <c:numCache>
                <c:formatCode>General</c:formatCode>
                <c:ptCount val="23"/>
                <c:pt idx="12">
                  <c:v>0</c:v>
                </c:pt>
                <c:pt idx="13">
                  <c:v>3</c:v>
                </c:pt>
                <c:pt idx="14">
                  <c:v>0</c:v>
                </c:pt>
                <c:pt idx="15">
                  <c:v>2</c:v>
                </c:pt>
                <c:pt idx="16">
                  <c:v>2</c:v>
                </c:pt>
              </c:numCache>
            </c:numRef>
          </c:val>
          <c:extLst>
            <c:ext xmlns:c16="http://schemas.microsoft.com/office/drawing/2014/chart" uri="{C3380CC4-5D6E-409C-BE32-E72D297353CC}">
              <c16:uniqueId val="{00000002-36F5-4FD0-9F60-8F786FC4B9E4}"/>
            </c:ext>
          </c:extLst>
        </c:ser>
        <c:ser>
          <c:idx val="3"/>
          <c:order val="3"/>
          <c:tx>
            <c:v>Building Safety</c:v>
          </c:tx>
          <c:spPr>
            <a:solidFill>
              <a:schemeClr val="accent4"/>
            </a:solidFill>
            <a:ln>
              <a:noFill/>
            </a:ln>
            <a:effectLst/>
          </c:spPr>
          <c:invertIfNegative val="0"/>
          <c:cat>
            <c:strRef>
              <c:f>'CT Mandatory'!$K$1:$K$23</c:f>
              <c:strCache>
                <c:ptCount val="23"/>
                <c:pt idx="0">
                  <c:v>Accountability, Responsibility and Distribution of Economic Investment</c:v>
                </c:pt>
                <c:pt idx="1">
                  <c:v>Access to Sustainable Housing, Work, Leisure and Green Spaces</c:v>
                </c:pt>
                <c:pt idx="2">
                  <c:v>Access to Affordable, Green Energy, Resources and Opportunities</c:v>
                </c:pt>
                <c:pt idx="3">
                  <c:v>Designing for Equitable, Healthy and Universal Communities</c:v>
                </c:pt>
                <c:pt idx="4">
                  <c:v>Dimensions of Climate Justice</c:v>
                </c:pt>
                <c:pt idx="6">
                  <c:v>Stakeholders and Participation</c:v>
                </c:pt>
                <c:pt idx="7">
                  <c:v>Climate Buffers and Reactive Adaptation</c:v>
                </c:pt>
                <c:pt idx="8">
                  <c:v>Proactive Adaptation and Managed Retreat</c:v>
                </c:pt>
                <c:pt idx="9">
                  <c:v>Vulnerability (Exposure and Sensitivity) and Adaptive Capacity</c:v>
                </c:pt>
                <c:pt idx="10">
                  <c:v>Climate Change Impacts (from Increased Temperatures (Heatwaves and Urban Heat Island Effect), Winds, Wildfires, Sea Level Rises, Increased Precipitation, Storms, Floods, Droughts, Earthquakes)</c:v>
                </c:pt>
                <c:pt idx="12">
                  <c:v>Roles and Responsibilities</c:v>
                </c:pt>
                <c:pt idx="13">
                  <c:v>Toxic Materials and Long-term Health</c:v>
                </c:pt>
                <c:pt idx="14">
                  <c:v>Information Thread, Maintenance and Performance Certainty</c:v>
                </c:pt>
                <c:pt idx="15">
                  <c:v>Material Traceability and Transparency</c:v>
                </c:pt>
                <c:pt idx="16">
                  <c:v>Fire &amp; Life Safety and Sustainability in the Built Environment</c:v>
                </c:pt>
                <c:pt idx="18">
                  <c:v>Transitions: Incentives, Policy and Engagement</c:v>
                </c:pt>
                <c:pt idx="19">
                  <c:v>Energy Efficiency Action Plan (for Buildings), EnerPHit and Net Zero</c:v>
                </c:pt>
                <c:pt idx="20">
                  <c:v>Whole Building Approaches: Rethinking Retrofit Delivery and Cost</c:v>
                </c:pt>
                <c:pt idx="21">
                  <c:v>Hierarchy of Interventions: Passive Design, Retro-First, Fabric and Fuel</c:v>
                </c:pt>
                <c:pt idx="22">
                  <c:v>Retrofit Primer: Scale, Urgency, Challenges and Opportunities</c:v>
                </c:pt>
              </c:strCache>
            </c:strRef>
          </c:cat>
          <c:val>
            <c:numRef>
              <c:f>'CT Mandatory'!$O$1:$O$23</c:f>
              <c:numCache>
                <c:formatCode>General</c:formatCode>
                <c:ptCount val="23"/>
                <c:pt idx="18">
                  <c:v>6</c:v>
                </c:pt>
                <c:pt idx="19">
                  <c:v>5</c:v>
                </c:pt>
                <c:pt idx="20">
                  <c:v>4</c:v>
                </c:pt>
                <c:pt idx="21">
                  <c:v>3</c:v>
                </c:pt>
                <c:pt idx="22">
                  <c:v>5</c:v>
                </c:pt>
              </c:numCache>
            </c:numRef>
          </c:val>
          <c:extLst>
            <c:ext xmlns:c16="http://schemas.microsoft.com/office/drawing/2014/chart" uri="{C3380CC4-5D6E-409C-BE32-E72D297353CC}">
              <c16:uniqueId val="{00000003-36F5-4FD0-9F60-8F786FC4B9E4}"/>
            </c:ext>
          </c:extLst>
        </c:ser>
        <c:dLbls>
          <c:showLegendKey val="0"/>
          <c:showVal val="0"/>
          <c:showCatName val="0"/>
          <c:showSerName val="0"/>
          <c:showPercent val="0"/>
          <c:showBubbleSize val="0"/>
        </c:dLbls>
        <c:gapWidth val="182"/>
        <c:overlap val="100"/>
        <c:axId val="1516073584"/>
        <c:axId val="1419106176"/>
      </c:barChart>
      <c:catAx>
        <c:axId val="1516073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9106176"/>
        <c:crosses val="autoZero"/>
        <c:auto val="1"/>
        <c:lblAlgn val="ctr"/>
        <c:lblOffset val="100"/>
        <c:noMultiLvlLbl val="0"/>
      </c:catAx>
      <c:valAx>
        <c:axId val="141910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16073584"/>
        <c:crosses val="autoZero"/>
        <c:crossBetween val="between"/>
      </c:valAx>
      <c:spPr>
        <a:noFill/>
        <a:ln>
          <a:solidFill>
            <a:schemeClr val="tx1"/>
          </a:solidFill>
        </a:ln>
        <a:effectLst/>
      </c:spPr>
    </c:plotArea>
    <c:legend>
      <c:legendPos val="b"/>
      <c:layout>
        <c:manualLayout>
          <c:xMode val="edge"/>
          <c:yMode val="edge"/>
          <c:x val="2.7906319402382401E-2"/>
          <c:y val="0.80905632437783626"/>
          <c:w val="0.93564035264822665"/>
          <c:h val="0.16537413013547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 Circular</a:t>
            </a:r>
            <a:r>
              <a:rPr lang="en-US" sz="1200" b="1" baseline="0">
                <a:latin typeface="Times New Roman" panose="02020603050405020304" pitchFamily="18" charset="0"/>
                <a:cs typeface="Times New Roman" panose="02020603050405020304" pitchFamily="18" charset="0"/>
              </a:rPr>
              <a:t> Economy</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Responsible and Ethical Sourcing</c:v>
          </c:tx>
          <c:spPr>
            <a:solidFill>
              <a:srgbClr val="92D050"/>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mandatory'!$M$1:$M$29</c:f>
              <c:numCache>
                <c:formatCode>General</c:formatCode>
                <c:ptCount val="29"/>
                <c:pt idx="0">
                  <c:v>0</c:v>
                </c:pt>
                <c:pt idx="1">
                  <c:v>1</c:v>
                </c:pt>
                <c:pt idx="2">
                  <c:v>1</c:v>
                </c:pt>
                <c:pt idx="3">
                  <c:v>2</c:v>
                </c:pt>
                <c:pt idx="4">
                  <c:v>3</c:v>
                </c:pt>
              </c:numCache>
            </c:numRef>
          </c:val>
          <c:extLst>
            <c:ext xmlns:c16="http://schemas.microsoft.com/office/drawing/2014/chart" uri="{C3380CC4-5D6E-409C-BE32-E72D297353CC}">
              <c16:uniqueId val="{00000000-EAA7-4FC7-83C8-537EC5516B6A}"/>
            </c:ext>
          </c:extLst>
        </c:ser>
        <c:ser>
          <c:idx val="1"/>
          <c:order val="1"/>
          <c:tx>
            <c:v>Environmental and Health Impacts of Materials and Waste</c:v>
          </c:tx>
          <c:spPr>
            <a:solidFill>
              <a:schemeClr val="accent2"/>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mandatory'!$N$1:$N$29</c:f>
              <c:numCache>
                <c:formatCode>General</c:formatCode>
                <c:ptCount val="29"/>
                <c:pt idx="6">
                  <c:v>11</c:v>
                </c:pt>
                <c:pt idx="7">
                  <c:v>6</c:v>
                </c:pt>
                <c:pt idx="8">
                  <c:v>3</c:v>
                </c:pt>
                <c:pt idx="9">
                  <c:v>5</c:v>
                </c:pt>
                <c:pt idx="10">
                  <c:v>7</c:v>
                </c:pt>
              </c:numCache>
            </c:numRef>
          </c:val>
          <c:extLst>
            <c:ext xmlns:c16="http://schemas.microsoft.com/office/drawing/2014/chart" uri="{C3380CC4-5D6E-409C-BE32-E72D297353CC}">
              <c16:uniqueId val="{00000001-EAA7-4FC7-83C8-537EC5516B6A}"/>
            </c:ext>
          </c:extLst>
        </c:ser>
        <c:ser>
          <c:idx val="2"/>
          <c:order val="2"/>
          <c:tx>
            <c:v>Waste as a Resource</c:v>
          </c:tx>
          <c:spPr>
            <a:solidFill>
              <a:schemeClr val="accent3"/>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mandatory'!$O$1:$O$29</c:f>
              <c:numCache>
                <c:formatCode>General</c:formatCode>
                <c:ptCount val="29"/>
                <c:pt idx="12">
                  <c:v>2</c:v>
                </c:pt>
                <c:pt idx="13">
                  <c:v>3</c:v>
                </c:pt>
                <c:pt idx="14">
                  <c:v>4</c:v>
                </c:pt>
                <c:pt idx="15">
                  <c:v>4</c:v>
                </c:pt>
                <c:pt idx="16">
                  <c:v>9</c:v>
                </c:pt>
              </c:numCache>
            </c:numRef>
          </c:val>
          <c:extLst>
            <c:ext xmlns:c16="http://schemas.microsoft.com/office/drawing/2014/chart" uri="{C3380CC4-5D6E-409C-BE32-E72D297353CC}">
              <c16:uniqueId val="{00000002-EAA7-4FC7-83C8-537EC5516B6A}"/>
            </c:ext>
          </c:extLst>
        </c:ser>
        <c:ser>
          <c:idx val="3"/>
          <c:order val="3"/>
          <c:tx>
            <c:v>Designing for Change (Flexibility and Adaptability) and Regeneration</c:v>
          </c:tx>
          <c:spPr>
            <a:solidFill>
              <a:schemeClr val="accent4"/>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mandatory'!$P$1:$P$29</c:f>
              <c:numCache>
                <c:formatCode>General</c:formatCode>
                <c:ptCount val="29"/>
                <c:pt idx="18">
                  <c:v>1</c:v>
                </c:pt>
                <c:pt idx="19">
                  <c:v>7</c:v>
                </c:pt>
                <c:pt idx="20">
                  <c:v>2</c:v>
                </c:pt>
                <c:pt idx="21">
                  <c:v>4</c:v>
                </c:pt>
                <c:pt idx="22">
                  <c:v>3</c:v>
                </c:pt>
              </c:numCache>
            </c:numRef>
          </c:val>
          <c:extLst>
            <c:ext xmlns:c16="http://schemas.microsoft.com/office/drawing/2014/chart" uri="{C3380CC4-5D6E-409C-BE32-E72D297353CC}">
              <c16:uniqueId val="{00000003-EAA7-4FC7-83C8-537EC5516B6A}"/>
            </c:ext>
          </c:extLst>
        </c:ser>
        <c:ser>
          <c:idx val="4"/>
          <c:order val="4"/>
          <c:tx>
            <c:v>Resource Efficiency and Geographic Implications</c:v>
          </c:tx>
          <c:spPr>
            <a:solidFill>
              <a:schemeClr val="accent1"/>
            </a:solidFill>
            <a:ln>
              <a:noFill/>
            </a:ln>
            <a:effectLst/>
          </c:spPr>
          <c:invertIfNegative val="0"/>
          <c:cat>
            <c:strRef>
              <c:f>'CE mandatory'!$L$1:$L$29</c:f>
              <c:strCache>
                <c:ptCount val="29"/>
                <c:pt idx="0">
                  <c:v>Social Procurement</c:v>
                </c:pt>
                <c:pt idx="1">
                  <c:v>Downstream Distribution</c:v>
                </c:pt>
                <c:pt idx="2">
                  <c:v>Green and Lean Upstream Production</c:v>
                </c:pt>
                <c:pt idx="3">
                  <c:v>Value Chain and Stakeholder Health and Wellbeing</c:v>
                </c:pt>
                <c:pt idx="4">
                  <c:v>Procurement, Supply Chain Management and Auditing</c:v>
                </c:pt>
                <c:pt idx="6">
                  <c:v>Pollution on Air, Water and Land</c:v>
                </c:pt>
                <c:pt idx="7">
                  <c:v>Waste Impact (Hazards)</c:v>
                </c:pt>
                <c:pt idx="8">
                  <c:v>Material and Product Declarations/Certifications/Disclosure (EPD, HPD, C2C, FSC, etc.)</c:v>
                </c:pt>
                <c:pt idx="9">
                  <c:v>Chemical Impact (Toxicity)</c:v>
                </c:pt>
                <c:pt idx="10">
                  <c:v>Carbon Impact (Recycle Content, Recyclability, Bio-based and Biogenic Materials)</c:v>
                </c:pt>
                <c:pt idx="12">
                  <c:v>Waste-to-Nature (Decomposition)</c:v>
                </c:pt>
                <c:pt idx="13">
                  <c:v>Waste-to-’Food’ (Composting)</c:v>
                </c:pt>
                <c:pt idx="14">
                  <c:v>Waste-to-Energy (Heat and Electricity)</c:v>
                </c:pt>
                <c:pt idx="15">
                  <c:v>Waste-to-Material/Product (Upcycling and Downcycling)</c:v>
                </c:pt>
                <c:pt idx="16">
                  <c:v>Waste Sources from the Built Environment: Materials, Energy, Water, Organic Matter</c:v>
                </c:pt>
                <c:pt idx="18">
                  <c:v>Designing for Leasibility: from Products and Spaces to Services</c:v>
                </c:pt>
                <c:pt idx="19">
                  <c:v>Designing for Adaptability (for a Change of Use and Climate), Durability and Resilience</c:v>
                </c:pt>
                <c:pt idx="20">
                  <c:v>Designing for Flexibility (for Change of Space within the Same Use)</c:v>
                </c:pt>
                <c:pt idx="21">
                  <c:v>Designing for Disassembly, Deconstruction and Reassembly (Prefabrication, Standardisation, Panellisation)</c:v>
                </c:pt>
                <c:pt idx="22">
                  <c:v>Designing for Circularity (Resource Flows)</c:v>
                </c:pt>
                <c:pt idx="24">
                  <c:v>Choice of Construction Methods</c:v>
                </c:pt>
                <c:pt idx="25">
                  <c:v>Waste Sources and Reduction</c:v>
                </c:pt>
                <c:pt idx="26">
                  <c:v>The R’s of Circular Economy: Reduce, Reuse, Repair, Repurpose, Recycle</c:v>
                </c:pt>
                <c:pt idx="27">
                  <c:v>Urban Systems and Circularity</c:v>
                </c:pt>
                <c:pt idx="28">
                  <c:v>Natural Capital and Capitals Approach</c:v>
                </c:pt>
              </c:strCache>
            </c:strRef>
          </c:cat>
          <c:val>
            <c:numRef>
              <c:f>'CE mandatory'!$Q$1:$Q$29</c:f>
              <c:numCache>
                <c:formatCode>General</c:formatCode>
                <c:ptCount val="29"/>
                <c:pt idx="24">
                  <c:v>6</c:v>
                </c:pt>
                <c:pt idx="25">
                  <c:v>6</c:v>
                </c:pt>
                <c:pt idx="26">
                  <c:v>8</c:v>
                </c:pt>
                <c:pt idx="27">
                  <c:v>3</c:v>
                </c:pt>
                <c:pt idx="28">
                  <c:v>3</c:v>
                </c:pt>
              </c:numCache>
            </c:numRef>
          </c:val>
          <c:extLst>
            <c:ext xmlns:c16="http://schemas.microsoft.com/office/drawing/2014/chart" uri="{C3380CC4-5D6E-409C-BE32-E72D297353CC}">
              <c16:uniqueId val="{00000004-EAA7-4FC7-83C8-537EC5516B6A}"/>
            </c:ext>
          </c:extLst>
        </c:ser>
        <c:dLbls>
          <c:showLegendKey val="0"/>
          <c:showVal val="0"/>
          <c:showCatName val="0"/>
          <c:showSerName val="0"/>
          <c:showPercent val="0"/>
          <c:showBubbleSize val="0"/>
        </c:dLbls>
        <c:gapWidth val="182"/>
        <c:overlap val="100"/>
        <c:axId val="1959734592"/>
        <c:axId val="1959705424"/>
      </c:barChart>
      <c:catAx>
        <c:axId val="1959734592"/>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705424"/>
        <c:crosses val="autoZero"/>
        <c:auto val="1"/>
        <c:lblAlgn val="ctr"/>
        <c:lblOffset val="100"/>
        <c:noMultiLvlLbl val="0"/>
      </c:catAx>
      <c:valAx>
        <c:axId val="195970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734592"/>
        <c:crosses val="autoZero"/>
        <c:crossBetween val="between"/>
      </c:valAx>
      <c:spPr>
        <a:noFill/>
        <a:ln>
          <a:solidFill>
            <a:schemeClr val="tx1"/>
          </a:solidFill>
        </a:ln>
        <a:effectLst/>
      </c:spPr>
    </c:plotArea>
    <c:legend>
      <c:legendPos val="b"/>
      <c:layout>
        <c:manualLayout>
          <c:xMode val="edge"/>
          <c:yMode val="edge"/>
          <c:x val="5.6427959175883093E-2"/>
          <c:y val="0.81166132651869916"/>
          <c:w val="0.87305570111360586"/>
          <c:h val="0.161979530153458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 Courses Topic Coverage: Energy and Carbon</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Operational Energy Modelling, Embodied Carbon Assessment and Iterative Design Process</c:v>
          </c:tx>
          <c:spPr>
            <a:solidFill>
              <a:schemeClr val="accent6"/>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Mandatory'!$L$1:$L$29</c:f>
              <c:numCache>
                <c:formatCode>General</c:formatCode>
                <c:ptCount val="29"/>
                <c:pt idx="0">
                  <c:v>2</c:v>
                </c:pt>
                <c:pt idx="1">
                  <c:v>3</c:v>
                </c:pt>
                <c:pt idx="2">
                  <c:v>7</c:v>
                </c:pt>
                <c:pt idx="3">
                  <c:v>0</c:v>
                </c:pt>
                <c:pt idx="4">
                  <c:v>1</c:v>
                </c:pt>
              </c:numCache>
            </c:numRef>
          </c:val>
          <c:extLst>
            <c:ext xmlns:c16="http://schemas.microsoft.com/office/drawing/2014/chart" uri="{C3380CC4-5D6E-409C-BE32-E72D297353CC}">
              <c16:uniqueId val="{00000000-6F20-4FBC-9C95-321665C4B1F8}"/>
            </c:ext>
          </c:extLst>
        </c:ser>
        <c:ser>
          <c:idx val="1"/>
          <c:order val="1"/>
          <c:tx>
            <c:v>Carbon Offsetting</c:v>
          </c:tx>
          <c:spPr>
            <a:solidFill>
              <a:schemeClr val="accent2"/>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Mandatory'!$M$1:$M$29</c:f>
              <c:numCache>
                <c:formatCode>General</c:formatCode>
                <c:ptCount val="29"/>
                <c:pt idx="6">
                  <c:v>1</c:v>
                </c:pt>
                <c:pt idx="7">
                  <c:v>1</c:v>
                </c:pt>
                <c:pt idx="8">
                  <c:v>3</c:v>
                </c:pt>
                <c:pt idx="9">
                  <c:v>4</c:v>
                </c:pt>
                <c:pt idx="10">
                  <c:v>2</c:v>
                </c:pt>
              </c:numCache>
            </c:numRef>
          </c:val>
          <c:extLst>
            <c:ext xmlns:c16="http://schemas.microsoft.com/office/drawing/2014/chart" uri="{C3380CC4-5D6E-409C-BE32-E72D297353CC}">
              <c16:uniqueId val="{00000001-6F20-4FBC-9C95-321665C4B1F8}"/>
            </c:ext>
          </c:extLst>
        </c:ser>
        <c:ser>
          <c:idx val="2"/>
          <c:order val="2"/>
          <c:tx>
            <c:v>Whole Life Carbon Impacts (for Retrofit and New Build)</c:v>
          </c:tx>
          <c:spPr>
            <a:solidFill>
              <a:schemeClr val="accent3"/>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Mandatory'!$N$1:$N$29</c:f>
              <c:numCache>
                <c:formatCode>General</c:formatCode>
                <c:ptCount val="29"/>
                <c:pt idx="12">
                  <c:v>2</c:v>
                </c:pt>
                <c:pt idx="13">
                  <c:v>1</c:v>
                </c:pt>
                <c:pt idx="14">
                  <c:v>5</c:v>
                </c:pt>
                <c:pt idx="15">
                  <c:v>4</c:v>
                </c:pt>
                <c:pt idx="16">
                  <c:v>6</c:v>
                </c:pt>
              </c:numCache>
            </c:numRef>
          </c:val>
          <c:extLst>
            <c:ext xmlns:c16="http://schemas.microsoft.com/office/drawing/2014/chart" uri="{C3380CC4-5D6E-409C-BE32-E72D297353CC}">
              <c16:uniqueId val="{00000002-6F20-4FBC-9C95-321665C4B1F8}"/>
            </c:ext>
          </c:extLst>
        </c:ser>
        <c:ser>
          <c:idx val="3"/>
          <c:order val="3"/>
          <c:tx>
            <c:v>Active Design: Environmental Systems and Technologies</c:v>
          </c:tx>
          <c:spPr>
            <a:solidFill>
              <a:schemeClr val="accent4"/>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Mandatory'!$O$1:$O$29</c:f>
              <c:numCache>
                <c:formatCode>General</c:formatCode>
                <c:ptCount val="29"/>
                <c:pt idx="18">
                  <c:v>7</c:v>
                </c:pt>
                <c:pt idx="19">
                  <c:v>3</c:v>
                </c:pt>
                <c:pt idx="20">
                  <c:v>3</c:v>
                </c:pt>
                <c:pt idx="21">
                  <c:v>4</c:v>
                </c:pt>
                <c:pt idx="22">
                  <c:v>5</c:v>
                </c:pt>
              </c:numCache>
            </c:numRef>
          </c:val>
          <c:extLst>
            <c:ext xmlns:c16="http://schemas.microsoft.com/office/drawing/2014/chart" uri="{C3380CC4-5D6E-409C-BE32-E72D297353CC}">
              <c16:uniqueId val="{00000003-6F20-4FBC-9C95-321665C4B1F8}"/>
            </c:ext>
          </c:extLst>
        </c:ser>
        <c:ser>
          <c:idx val="4"/>
          <c:order val="4"/>
          <c:tx>
            <c:v>Passive Design</c:v>
          </c:tx>
          <c:spPr>
            <a:solidFill>
              <a:schemeClr val="accent1"/>
            </a:solidFill>
            <a:ln>
              <a:noFill/>
            </a:ln>
            <a:effectLst/>
          </c:spPr>
          <c:invertIfNegative val="0"/>
          <c:cat>
            <c:strRef>
              <c:f>'EC Mandatory'!$K$1:$K$29</c:f>
              <c:strCache>
                <c:ptCount val="29"/>
                <c:pt idx="0">
                  <c:v>Stakeholder Responsibilities</c:v>
                </c:pt>
                <c:pt idx="1">
                  <c:v>Iterative Design Process and other Environmental Assessments</c:v>
                </c:pt>
                <c:pt idx="2">
                  <c:v>Life Cycle Assessment: Embodied Carbon and other Environmental Indicators</c:v>
                </c:pt>
                <c:pt idx="3">
                  <c:v>Operational Energy Modelling</c:v>
                </c:pt>
                <c:pt idx="4">
                  <c:v>Regulated vs. Unregulated Energy Sources</c:v>
                </c:pt>
                <c:pt idx="6">
                  <c:v>Ethics and Limitations of Carbon Offsetting</c:v>
                </c:pt>
                <c:pt idx="7">
                  <c:v>Carbon Offset Purchasing and Contracts</c:v>
                </c:pt>
                <c:pt idx="8">
                  <c:v>Carbon Accounting</c:v>
                </c:pt>
                <c:pt idx="9">
                  <c:v>Renewable Energy Procurement</c:v>
                </c:pt>
                <c:pt idx="10">
                  <c:v>Carbon Offset Projects</c:v>
                </c:pt>
                <c:pt idx="12">
                  <c:v>Biogenic Carbon, Carbon Capture, Storage, Sequestration and Carbonation/Calcination and Direct Air Capture Technologies</c:v>
                </c:pt>
                <c:pt idx="13">
                  <c:v>Beyond Building Life Cycle (Module D)</c:v>
                </c:pt>
                <c:pt idx="14">
                  <c:v>End-of-life (Embodied) Impacts (Stage C)</c:v>
                </c:pt>
                <c:pt idx="15">
                  <c:v>In-Use (Embodied and User) Impacts (Stage B) and Capital Carbon</c:v>
                </c:pt>
                <c:pt idx="16">
                  <c:v>Upfront Impacts (Stage A): Product and Construction</c:v>
                </c:pt>
                <c:pt idx="18">
                  <c:v>Low Carbon and Renewable Energy Supply</c:v>
                </c:pt>
                <c:pt idx="19">
                  <c:v>Smart Systems, Technologies, Monitoring and Maintenance</c:v>
                </c:pt>
                <c:pt idx="20">
                  <c:v>Energy Storage, Load Sharing and District Networks</c:v>
                </c:pt>
                <c:pt idx="21">
                  <c:v>Energy Demand, Supply Sources and Balance (Heat Gains and Losses)</c:v>
                </c:pt>
                <c:pt idx="22">
                  <c:v>Building Systems</c:v>
                </c:pt>
                <c:pt idx="24">
                  <c:v>Passive Heating and Cooling</c:v>
                </c:pt>
                <c:pt idx="25">
                  <c:v>Fabric First Approach, Thermal Comfort and Overheating</c:v>
                </c:pt>
                <c:pt idx="26">
                  <c:v>Thermal Mass</c:v>
                </c:pt>
                <c:pt idx="27">
                  <c:v>Building Orientation, Form, Form Factor and Layout</c:v>
                </c:pt>
                <c:pt idx="28">
                  <c:v>Climate and Microclimate</c:v>
                </c:pt>
              </c:strCache>
            </c:strRef>
          </c:cat>
          <c:val>
            <c:numRef>
              <c:f>'EC Mandatory'!$P$1:$P$29</c:f>
              <c:numCache>
                <c:formatCode>General</c:formatCode>
                <c:ptCount val="29"/>
                <c:pt idx="24">
                  <c:v>4</c:v>
                </c:pt>
                <c:pt idx="25">
                  <c:v>2</c:v>
                </c:pt>
                <c:pt idx="26">
                  <c:v>4</c:v>
                </c:pt>
                <c:pt idx="27">
                  <c:v>6</c:v>
                </c:pt>
                <c:pt idx="28">
                  <c:v>2</c:v>
                </c:pt>
              </c:numCache>
            </c:numRef>
          </c:val>
          <c:extLst>
            <c:ext xmlns:c16="http://schemas.microsoft.com/office/drawing/2014/chart" uri="{C3380CC4-5D6E-409C-BE32-E72D297353CC}">
              <c16:uniqueId val="{00000004-6F20-4FBC-9C95-321665C4B1F8}"/>
            </c:ext>
          </c:extLst>
        </c:ser>
        <c:dLbls>
          <c:showLegendKey val="0"/>
          <c:showVal val="0"/>
          <c:showCatName val="0"/>
          <c:showSerName val="0"/>
          <c:showPercent val="0"/>
          <c:showBubbleSize val="0"/>
        </c:dLbls>
        <c:gapWidth val="182"/>
        <c:overlap val="100"/>
        <c:axId val="1959691360"/>
        <c:axId val="1959643472"/>
      </c:barChart>
      <c:catAx>
        <c:axId val="1959691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643472"/>
        <c:crosses val="autoZero"/>
        <c:auto val="1"/>
        <c:lblAlgn val="ctr"/>
        <c:lblOffset val="100"/>
        <c:noMultiLvlLbl val="0"/>
      </c:catAx>
      <c:valAx>
        <c:axId val="195964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9691360"/>
        <c:crosses val="autoZero"/>
        <c:crossBetween val="between"/>
      </c:valAx>
      <c:spPr>
        <a:noFill/>
        <a:ln>
          <a:solidFill>
            <a:schemeClr val="tx1"/>
          </a:solidFill>
        </a:ln>
        <a:effectLst/>
      </c:spPr>
    </c:plotArea>
    <c:legend>
      <c:legendPos val="b"/>
      <c:layout>
        <c:manualLayout>
          <c:xMode val="edge"/>
          <c:yMode val="edge"/>
          <c:x val="7.4958617171531405E-2"/>
          <c:y val="0.79715572250716371"/>
          <c:w val="0.86858080322595199"/>
          <c:h val="0.167250355173493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Water</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Impacts of Climate Change (Water-related Hazards and Disasters)</c:v>
          </c:tx>
          <c:spPr>
            <a:solidFill>
              <a:schemeClr val="accent6"/>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Mandatory'!$L$2:$L$30</c:f>
              <c:numCache>
                <c:formatCode>General</c:formatCode>
                <c:ptCount val="29"/>
                <c:pt idx="0">
                  <c:v>3</c:v>
                </c:pt>
                <c:pt idx="1">
                  <c:v>2</c:v>
                </c:pt>
                <c:pt idx="2">
                  <c:v>6</c:v>
                </c:pt>
                <c:pt idx="3">
                  <c:v>3</c:v>
                </c:pt>
                <c:pt idx="4">
                  <c:v>5</c:v>
                </c:pt>
              </c:numCache>
            </c:numRef>
          </c:val>
          <c:extLst>
            <c:ext xmlns:c16="http://schemas.microsoft.com/office/drawing/2014/chart" uri="{C3380CC4-5D6E-409C-BE32-E72D297353CC}">
              <c16:uniqueId val="{00000000-EEA4-4912-984E-19CD3645E70D}"/>
            </c:ext>
          </c:extLst>
        </c:ser>
        <c:ser>
          <c:idx val="1"/>
          <c:order val="1"/>
          <c:tx>
            <c:v>Water Pollution on Land and in Aquatic Habitats</c:v>
          </c:tx>
          <c:spPr>
            <a:solidFill>
              <a:schemeClr val="accent2"/>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Mandatory'!$M$2:$M$30</c:f>
              <c:numCache>
                <c:formatCode>General</c:formatCode>
                <c:ptCount val="29"/>
                <c:pt idx="6">
                  <c:v>3</c:v>
                </c:pt>
                <c:pt idx="7">
                  <c:v>5</c:v>
                </c:pt>
                <c:pt idx="8">
                  <c:v>5</c:v>
                </c:pt>
                <c:pt idx="9">
                  <c:v>6</c:v>
                </c:pt>
                <c:pt idx="10">
                  <c:v>6</c:v>
                </c:pt>
              </c:numCache>
            </c:numRef>
          </c:val>
          <c:extLst>
            <c:ext xmlns:c16="http://schemas.microsoft.com/office/drawing/2014/chart" uri="{C3380CC4-5D6E-409C-BE32-E72D297353CC}">
              <c16:uniqueId val="{00000001-EEA4-4912-984E-19CD3645E70D}"/>
            </c:ext>
          </c:extLst>
        </c:ser>
        <c:ser>
          <c:idx val="2"/>
          <c:order val="2"/>
          <c:tx>
            <c:v>Rainwater Harvesting, Stormwater Management and Sustainable Urban Drainage</c:v>
          </c:tx>
          <c:spPr>
            <a:solidFill>
              <a:schemeClr val="accent3"/>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Mandatory'!$N$2:$N$30</c:f>
              <c:numCache>
                <c:formatCode>General</c:formatCode>
                <c:ptCount val="29"/>
                <c:pt idx="12">
                  <c:v>9</c:v>
                </c:pt>
                <c:pt idx="13">
                  <c:v>6</c:v>
                </c:pt>
                <c:pt idx="14">
                  <c:v>4</c:v>
                </c:pt>
                <c:pt idx="15">
                  <c:v>7</c:v>
                </c:pt>
                <c:pt idx="16">
                  <c:v>7</c:v>
                </c:pt>
              </c:numCache>
            </c:numRef>
          </c:val>
          <c:extLst>
            <c:ext xmlns:c16="http://schemas.microsoft.com/office/drawing/2014/chart" uri="{C3380CC4-5D6E-409C-BE32-E72D297353CC}">
              <c16:uniqueId val="{00000002-EEA4-4912-984E-19CD3645E70D}"/>
            </c:ext>
          </c:extLst>
        </c:ser>
        <c:ser>
          <c:idx val="3"/>
          <c:order val="3"/>
          <c:tx>
            <c:v>Water Recycling and Reuse</c:v>
          </c:tx>
          <c:spPr>
            <a:solidFill>
              <a:schemeClr val="accent4"/>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Mandatory'!$O$2:$O$30</c:f>
              <c:numCache>
                <c:formatCode>General</c:formatCode>
                <c:ptCount val="29"/>
                <c:pt idx="18">
                  <c:v>5</c:v>
                </c:pt>
                <c:pt idx="19">
                  <c:v>4</c:v>
                </c:pt>
                <c:pt idx="20">
                  <c:v>7</c:v>
                </c:pt>
                <c:pt idx="21">
                  <c:v>5</c:v>
                </c:pt>
                <c:pt idx="22">
                  <c:v>7</c:v>
                </c:pt>
              </c:numCache>
            </c:numRef>
          </c:val>
          <c:extLst>
            <c:ext xmlns:c16="http://schemas.microsoft.com/office/drawing/2014/chart" uri="{C3380CC4-5D6E-409C-BE32-E72D297353CC}">
              <c16:uniqueId val="{00000003-EEA4-4912-984E-19CD3645E70D}"/>
            </c:ext>
          </c:extLst>
        </c:ser>
        <c:ser>
          <c:idx val="4"/>
          <c:order val="4"/>
          <c:tx>
            <c:v>Water Cycles, Sources, Stresses, Quality and Management</c:v>
          </c:tx>
          <c:spPr>
            <a:solidFill>
              <a:schemeClr val="accent1"/>
            </a:solidFill>
            <a:ln>
              <a:noFill/>
            </a:ln>
            <a:effectLst/>
          </c:spPr>
          <c:invertIfNegative val="0"/>
          <c:cat>
            <c:strRef>
              <c:f>'Water Mandatory'!$K$2:$K$30</c:f>
              <c:strCache>
                <c:ptCount val="29"/>
                <c:pt idx="0">
                  <c:v>Adaptation Opportunities and Challenges [to reducing Vulnerabilities]</c:v>
                </c:pt>
                <c:pt idx="1">
                  <c:v>Designing for Sea Level Rise and Flood Risk</c:v>
                </c:pt>
                <c:pt idx="2">
                  <c:v>Designing for Intense Rainfall, Storms and Wind Damage</c:v>
                </c:pt>
                <c:pt idx="3">
                  <c:v>Designing for Water Scarcity and Droughts</c:v>
                </c:pt>
                <c:pt idx="4">
                  <c:v>Impacts on People &amp; Nature and Cascading Events</c:v>
                </c:pt>
                <c:pt idx="6">
                  <c:v>Water Pollution Monitoring and Management</c:v>
                </c:pt>
                <c:pt idx="7">
                  <c:v>Water Pollution Control</c:v>
                </c:pt>
                <c:pt idx="8">
                  <c:v>Water Pollution Prevention</c:v>
                </c:pt>
                <c:pt idx="9">
                  <c:v>Causes and Effects</c:v>
                </c:pt>
                <c:pt idx="10">
                  <c:v>Water Pollution Sources</c:v>
                </c:pt>
                <c:pt idx="12">
                  <c:v>Sustainable Urban Drainage Systems</c:v>
                </c:pt>
                <c:pt idx="13">
                  <c:v>Catchment and Storage</c:v>
                </c:pt>
                <c:pt idx="14">
                  <c:v>Rainwater Uses</c:v>
                </c:pt>
                <c:pt idx="15">
                  <c:v>Water Runoff, Quantity and Quality</c:v>
                </c:pt>
                <c:pt idx="16">
                  <c:v>Benefits and Challenges</c:v>
                </c:pt>
                <c:pt idx="18">
                  <c:v>Health, Environment and Socioeconomic Outcomes</c:v>
                </c:pt>
                <c:pt idx="19">
                  <c:v>Technological Advancements</c:v>
                </c:pt>
                <c:pt idx="20">
                  <c:v>Wastewater Treatment and Reuse</c:v>
                </c:pt>
                <c:pt idx="21">
                  <c:v>Wastewater Sources</c:v>
                </c:pt>
                <c:pt idx="22">
                  <c:v>Benefits and Challenges</c:v>
                </c:pt>
                <c:pt idx="24">
                  <c:v>Water Distribution and Management</c:v>
                </c:pt>
                <c:pt idx="25">
                  <c:v>Water Quality and Sanitation</c:v>
                </c:pt>
                <c:pt idx="26">
                  <c:v>Water Availability and Stresses</c:v>
                </c:pt>
                <c:pt idx="27">
                  <c:v>Water Sources and Uses</c:v>
                </c:pt>
                <c:pt idx="28">
                  <c:v>Water Cycles</c:v>
                </c:pt>
              </c:strCache>
            </c:strRef>
          </c:cat>
          <c:val>
            <c:numRef>
              <c:f>'Water Mandatory'!$P$2:$P$30</c:f>
              <c:numCache>
                <c:formatCode>General</c:formatCode>
                <c:ptCount val="29"/>
                <c:pt idx="24">
                  <c:v>6</c:v>
                </c:pt>
                <c:pt idx="25">
                  <c:v>6</c:v>
                </c:pt>
                <c:pt idx="26">
                  <c:v>6</c:v>
                </c:pt>
                <c:pt idx="27">
                  <c:v>6</c:v>
                </c:pt>
                <c:pt idx="28">
                  <c:v>6</c:v>
                </c:pt>
              </c:numCache>
            </c:numRef>
          </c:val>
          <c:extLst>
            <c:ext xmlns:c16="http://schemas.microsoft.com/office/drawing/2014/chart" uri="{C3380CC4-5D6E-409C-BE32-E72D297353CC}">
              <c16:uniqueId val="{00000004-EEA4-4912-984E-19CD3645E70D}"/>
            </c:ext>
          </c:extLst>
        </c:ser>
        <c:dLbls>
          <c:showLegendKey val="0"/>
          <c:showVal val="0"/>
          <c:showCatName val="0"/>
          <c:showSerName val="0"/>
          <c:showPercent val="0"/>
          <c:showBubbleSize val="0"/>
        </c:dLbls>
        <c:gapWidth val="182"/>
        <c:overlap val="100"/>
        <c:axId val="1536964000"/>
        <c:axId val="1536968640"/>
      </c:barChart>
      <c:catAx>
        <c:axId val="15369640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6968640"/>
        <c:crosses val="autoZero"/>
        <c:auto val="1"/>
        <c:lblAlgn val="ctr"/>
        <c:lblOffset val="100"/>
        <c:noMultiLvlLbl val="0"/>
      </c:catAx>
      <c:valAx>
        <c:axId val="153696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36964000"/>
        <c:crosses val="autoZero"/>
        <c:crossBetween val="between"/>
      </c:valAx>
      <c:spPr>
        <a:noFill/>
        <a:ln>
          <a:solidFill>
            <a:schemeClr val="tx1"/>
          </a:solidFill>
        </a:ln>
        <a:effectLst/>
      </c:spPr>
    </c:plotArea>
    <c:legend>
      <c:legendPos val="b"/>
      <c:layout>
        <c:manualLayout>
          <c:xMode val="edge"/>
          <c:yMode val="edge"/>
          <c:x val="7.0083181727735297E-2"/>
          <c:y val="0.79199617058464444"/>
          <c:w val="0.7939528909292477"/>
          <c:h val="0.174677200486581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Ecology and Biodiversity</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v>Sustainable Food Production and Urban Food Systems</c:v>
          </c:tx>
          <c:spPr>
            <a:solidFill>
              <a:schemeClr val="accent6"/>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Mandatory'!$L$2:$L$30</c:f>
              <c:numCache>
                <c:formatCode>General</c:formatCode>
                <c:ptCount val="29"/>
                <c:pt idx="0">
                  <c:v>2</c:v>
                </c:pt>
                <c:pt idx="1">
                  <c:v>1</c:v>
                </c:pt>
                <c:pt idx="2">
                  <c:v>0</c:v>
                </c:pt>
                <c:pt idx="3">
                  <c:v>3</c:v>
                </c:pt>
                <c:pt idx="4">
                  <c:v>3</c:v>
                </c:pt>
              </c:numCache>
            </c:numRef>
          </c:val>
          <c:extLst>
            <c:ext xmlns:c16="http://schemas.microsoft.com/office/drawing/2014/chart" uri="{C3380CC4-5D6E-409C-BE32-E72D297353CC}">
              <c16:uniqueId val="{00000000-75E0-4A2B-8F46-A54859D4F3B5}"/>
            </c:ext>
          </c:extLst>
        </c:ser>
        <c:ser>
          <c:idx val="1"/>
          <c:order val="1"/>
          <c:tx>
            <c:v>Bioregional Planning and Biophilic Urbanism</c:v>
          </c:tx>
          <c:spPr>
            <a:solidFill>
              <a:schemeClr val="accent2"/>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Mandatory'!$M$2:$M$30</c:f>
              <c:numCache>
                <c:formatCode>General</c:formatCode>
                <c:ptCount val="29"/>
                <c:pt idx="6">
                  <c:v>2</c:v>
                </c:pt>
                <c:pt idx="7">
                  <c:v>2</c:v>
                </c:pt>
                <c:pt idx="8">
                  <c:v>1</c:v>
                </c:pt>
                <c:pt idx="9">
                  <c:v>3</c:v>
                </c:pt>
                <c:pt idx="10">
                  <c:v>1</c:v>
                </c:pt>
              </c:numCache>
            </c:numRef>
          </c:val>
          <c:extLst>
            <c:ext xmlns:c16="http://schemas.microsoft.com/office/drawing/2014/chart" uri="{C3380CC4-5D6E-409C-BE32-E72D297353CC}">
              <c16:uniqueId val="{00000001-75E0-4A2B-8F46-A54859D4F3B5}"/>
            </c:ext>
          </c:extLst>
        </c:ser>
        <c:ser>
          <c:idx val="2"/>
          <c:order val="2"/>
          <c:tx>
            <c:v>Land Use and Building Density</c:v>
          </c:tx>
          <c:spPr>
            <a:solidFill>
              <a:schemeClr val="accent3"/>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Mandatory'!$N$2:$N$30</c:f>
              <c:numCache>
                <c:formatCode>General</c:formatCode>
                <c:ptCount val="29"/>
                <c:pt idx="12">
                  <c:v>5</c:v>
                </c:pt>
                <c:pt idx="13">
                  <c:v>4</c:v>
                </c:pt>
                <c:pt idx="14">
                  <c:v>5</c:v>
                </c:pt>
                <c:pt idx="15">
                  <c:v>8</c:v>
                </c:pt>
                <c:pt idx="16">
                  <c:v>4</c:v>
                </c:pt>
              </c:numCache>
            </c:numRef>
          </c:val>
          <c:extLst>
            <c:ext xmlns:c16="http://schemas.microsoft.com/office/drawing/2014/chart" uri="{C3380CC4-5D6E-409C-BE32-E72D297353CC}">
              <c16:uniqueId val="{00000002-75E0-4A2B-8F46-A54859D4F3B5}"/>
            </c:ext>
          </c:extLst>
        </c:ser>
        <c:ser>
          <c:idx val="3"/>
          <c:order val="3"/>
          <c:tx>
            <c:v>Nature-based Solutions</c:v>
          </c:tx>
          <c:spPr>
            <a:solidFill>
              <a:schemeClr val="accent4"/>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Mandatory'!$O$2:$O$30</c:f>
              <c:numCache>
                <c:formatCode>General</c:formatCode>
                <c:ptCount val="29"/>
                <c:pt idx="18">
                  <c:v>0</c:v>
                </c:pt>
                <c:pt idx="19">
                  <c:v>0</c:v>
                </c:pt>
                <c:pt idx="20">
                  <c:v>0</c:v>
                </c:pt>
                <c:pt idx="21">
                  <c:v>3</c:v>
                </c:pt>
                <c:pt idx="22">
                  <c:v>4</c:v>
                </c:pt>
              </c:numCache>
            </c:numRef>
          </c:val>
          <c:extLst>
            <c:ext xmlns:c16="http://schemas.microsoft.com/office/drawing/2014/chart" uri="{C3380CC4-5D6E-409C-BE32-E72D297353CC}">
              <c16:uniqueId val="{00000003-75E0-4A2B-8F46-A54859D4F3B5}"/>
            </c:ext>
          </c:extLst>
        </c:ser>
        <c:ser>
          <c:idx val="4"/>
          <c:order val="4"/>
          <c:tx>
            <c:v>Biodiversity and Net Gain</c:v>
          </c:tx>
          <c:spPr>
            <a:solidFill>
              <a:schemeClr val="accent1"/>
            </a:solidFill>
            <a:ln>
              <a:noFill/>
            </a:ln>
            <a:effectLst/>
          </c:spPr>
          <c:invertIfNegative val="0"/>
          <c:cat>
            <c:strRef>
              <c:f>'EB Mandatory'!$K$2:$K$30</c:f>
              <c:strCache>
                <c:ptCount val="29"/>
                <c:pt idx="0">
                  <c:v>Regenerative Agricultural Practices</c:v>
                </c:pt>
                <c:pt idx="1">
                  <c:v>Building-integrated Solutions</c:v>
                </c:pt>
                <c:pt idx="2">
                  <c:v>Productive Landscapes: Urban, Rural and Peri-Urban Farms</c:v>
                </c:pt>
                <c:pt idx="3">
                  <c:v>Farming Methods and Land Balance</c:v>
                </c:pt>
                <c:pt idx="4">
                  <c:v>Benefits and Challenges</c:v>
                </c:pt>
                <c:pt idx="6">
                  <c:v>Responsible Regionalism and Environmental Ethics</c:v>
                </c:pt>
                <c:pt idx="7">
                  <c:v>Green Regionalism and Infrastructures</c:v>
                </c:pt>
                <c:pt idx="8">
                  <c:v>Balance of the Urban Metabolism</c:v>
                </c:pt>
                <c:pt idx="9">
                  <c:v>Place-based Design</c:v>
                </c:pt>
                <c:pt idx="10">
                  <c:v>Citizen Participation and Action-oriented Planning</c:v>
                </c:pt>
                <c:pt idx="12">
                  <c:v>Land Use Planning, Zoning and the Built Environment</c:v>
                </c:pt>
                <c:pt idx="13">
                  <c:v>Demand and Supply: Human Needs and Natural Capital</c:v>
                </c:pt>
                <c:pt idx="14">
                  <c:v>Pressures: Environmental, Socioeconomic, Cultural</c:v>
                </c:pt>
                <c:pt idx="15">
                  <c:v>Land Use Changes</c:v>
                </c:pt>
                <c:pt idx="16">
                  <c:v>Land Use Activities and Models</c:v>
                </c:pt>
                <c:pt idx="18">
                  <c:v>Advanced Solutions: Bio-based Products and Processes</c:v>
                </c:pt>
                <c:pt idx="19">
                  <c:v>Balanced Solutions at Scale</c:v>
                </c:pt>
                <c:pt idx="20">
                  <c:v>Key Actors and Implementation Process</c:v>
                </c:pt>
                <c:pt idx="21">
                  <c:v>Barriers and Trade-offs</c:v>
                </c:pt>
                <c:pt idx="22">
                  <c:v>Benefits</c:v>
                </c:pt>
                <c:pt idx="24">
                  <c:v>Offsetting Net Biodiversity Loss</c:v>
                </c:pt>
                <c:pt idx="25">
                  <c:v>Measurement and Monitoring</c:v>
                </c:pt>
                <c:pt idx="26">
                  <c:v>Mitigation Hierarchy, Conservation/Restoration and Multi-layered Outcomes</c:v>
                </c:pt>
                <c:pt idx="27">
                  <c:v>Key Actors and the Business Case</c:v>
                </c:pt>
                <c:pt idx="28">
                  <c:v>Biodiversity Value and Habitat Evaluation: Factors, Impacts, Risks, Pre- and Post-Development Conditions</c:v>
                </c:pt>
              </c:strCache>
            </c:strRef>
          </c:cat>
          <c:val>
            <c:numRef>
              <c:f>'EB Mandatory'!$P$2:$P$30</c:f>
              <c:numCache>
                <c:formatCode>General</c:formatCode>
                <c:ptCount val="29"/>
                <c:pt idx="24">
                  <c:v>0</c:v>
                </c:pt>
                <c:pt idx="25">
                  <c:v>0</c:v>
                </c:pt>
                <c:pt idx="26">
                  <c:v>0</c:v>
                </c:pt>
                <c:pt idx="27">
                  <c:v>1</c:v>
                </c:pt>
                <c:pt idx="28">
                  <c:v>4</c:v>
                </c:pt>
              </c:numCache>
            </c:numRef>
          </c:val>
          <c:extLst>
            <c:ext xmlns:c16="http://schemas.microsoft.com/office/drawing/2014/chart" uri="{C3380CC4-5D6E-409C-BE32-E72D297353CC}">
              <c16:uniqueId val="{00000004-75E0-4A2B-8F46-A54859D4F3B5}"/>
            </c:ext>
          </c:extLst>
        </c:ser>
        <c:dLbls>
          <c:showLegendKey val="0"/>
          <c:showVal val="0"/>
          <c:showCatName val="0"/>
          <c:showSerName val="0"/>
          <c:showPercent val="0"/>
          <c:showBubbleSize val="0"/>
        </c:dLbls>
        <c:gapWidth val="182"/>
        <c:overlap val="100"/>
        <c:axId val="2014549040"/>
        <c:axId val="2014550768"/>
      </c:barChart>
      <c:catAx>
        <c:axId val="2014549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50768"/>
        <c:crosses val="autoZero"/>
        <c:auto val="1"/>
        <c:lblAlgn val="ctr"/>
        <c:lblOffset val="100"/>
        <c:noMultiLvlLbl val="0"/>
      </c:catAx>
      <c:valAx>
        <c:axId val="201455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Number of Courses</a:t>
                </a:r>
              </a:p>
            </c:rich>
          </c:tx>
          <c:layout>
            <c:manualLayout>
              <c:xMode val="edge"/>
              <c:yMode val="edge"/>
              <c:x val="0.6528006765399812"/>
              <c:y val="0.766295264132950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49040"/>
        <c:crosses val="autoZero"/>
        <c:crossBetween val="between"/>
      </c:valAx>
      <c:spPr>
        <a:noFill/>
        <a:ln>
          <a:solidFill>
            <a:schemeClr val="tx1"/>
          </a:solidFill>
        </a:ln>
        <a:effectLst/>
      </c:spPr>
    </c:plotArea>
    <c:legend>
      <c:legendPos val="b"/>
      <c:layout>
        <c:manualLayout>
          <c:xMode val="edge"/>
          <c:yMode val="edge"/>
          <c:x val="8.934534625479508E-2"/>
          <c:y val="0.85474089076676041"/>
          <c:w val="0.75293323911434162"/>
          <c:h val="0.126105173723667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Mandatory</a:t>
            </a:r>
            <a:r>
              <a:rPr lang="en-US" sz="1200" b="1" baseline="0">
                <a:latin typeface="Times New Roman" panose="02020603050405020304" pitchFamily="18" charset="0"/>
                <a:cs typeface="Times New Roman" panose="02020603050405020304" pitchFamily="18" charset="0"/>
              </a:rPr>
              <a:t> Courses Topic Coverage: Connectivity and Transport</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Planning for Future of Transportation</c:v>
          </c:tx>
          <c:spPr>
            <a:solidFill>
              <a:schemeClr val="accent6"/>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Mandatory'!$J$2:$J$30</c:f>
              <c:numCache>
                <c:formatCode>General</c:formatCode>
                <c:ptCount val="29"/>
                <c:pt idx="0">
                  <c:v>3</c:v>
                </c:pt>
                <c:pt idx="1">
                  <c:v>3</c:v>
                </c:pt>
                <c:pt idx="2">
                  <c:v>5</c:v>
                </c:pt>
                <c:pt idx="3">
                  <c:v>0</c:v>
                </c:pt>
                <c:pt idx="4">
                  <c:v>1</c:v>
                </c:pt>
              </c:numCache>
            </c:numRef>
          </c:val>
          <c:extLst>
            <c:ext xmlns:c16="http://schemas.microsoft.com/office/drawing/2014/chart" uri="{C3380CC4-5D6E-409C-BE32-E72D297353CC}">
              <c16:uniqueId val="{00000000-E1F5-4AA4-B602-7BEEC2667990}"/>
            </c:ext>
          </c:extLst>
        </c:ser>
        <c:ser>
          <c:idx val="1"/>
          <c:order val="1"/>
          <c:tx>
            <c:v>Low Carbon Transport and Multimodal Transportation Networks</c:v>
          </c:tx>
          <c:spPr>
            <a:solidFill>
              <a:schemeClr val="accent2"/>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Mandatory'!$K$2:$K$30</c:f>
              <c:numCache>
                <c:formatCode>General</c:formatCode>
                <c:ptCount val="29"/>
                <c:pt idx="6">
                  <c:v>3</c:v>
                </c:pt>
                <c:pt idx="7">
                  <c:v>4</c:v>
                </c:pt>
                <c:pt idx="8">
                  <c:v>6</c:v>
                </c:pt>
                <c:pt idx="9">
                  <c:v>9</c:v>
                </c:pt>
                <c:pt idx="10">
                  <c:v>8</c:v>
                </c:pt>
              </c:numCache>
            </c:numRef>
          </c:val>
          <c:extLst>
            <c:ext xmlns:c16="http://schemas.microsoft.com/office/drawing/2014/chart" uri="{C3380CC4-5D6E-409C-BE32-E72D297353CC}">
              <c16:uniqueId val="{00000001-E1F5-4AA4-B602-7BEEC2667990}"/>
            </c:ext>
          </c:extLst>
        </c:ser>
        <c:ser>
          <c:idx val="2"/>
          <c:order val="2"/>
          <c:tx>
            <c:v>Regional and Local Infrastructure and Planning</c:v>
          </c:tx>
          <c:spPr>
            <a:solidFill>
              <a:schemeClr val="accent3"/>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Mandatory'!$L$2:$L$30</c:f>
              <c:numCache>
                <c:formatCode>General</c:formatCode>
                <c:ptCount val="29"/>
                <c:pt idx="12">
                  <c:v>1</c:v>
                </c:pt>
                <c:pt idx="13">
                  <c:v>4</c:v>
                </c:pt>
                <c:pt idx="14">
                  <c:v>5</c:v>
                </c:pt>
                <c:pt idx="15">
                  <c:v>2</c:v>
                </c:pt>
                <c:pt idx="16">
                  <c:v>5</c:v>
                </c:pt>
              </c:numCache>
            </c:numRef>
          </c:val>
          <c:extLst>
            <c:ext xmlns:c16="http://schemas.microsoft.com/office/drawing/2014/chart" uri="{C3380CC4-5D6E-409C-BE32-E72D297353CC}">
              <c16:uniqueId val="{00000002-E1F5-4AA4-B602-7BEEC2667990}"/>
            </c:ext>
          </c:extLst>
        </c:ser>
        <c:ser>
          <c:idx val="3"/>
          <c:order val="3"/>
          <c:tx>
            <c:v>Compact Development and Walkability</c:v>
          </c:tx>
          <c:spPr>
            <a:solidFill>
              <a:schemeClr val="accent4"/>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Mandatory'!$M$2:$M$30</c:f>
              <c:numCache>
                <c:formatCode>General</c:formatCode>
                <c:ptCount val="29"/>
                <c:pt idx="18">
                  <c:v>3</c:v>
                </c:pt>
                <c:pt idx="19">
                  <c:v>5</c:v>
                </c:pt>
                <c:pt idx="20">
                  <c:v>7</c:v>
                </c:pt>
                <c:pt idx="21">
                  <c:v>5</c:v>
                </c:pt>
                <c:pt idx="22">
                  <c:v>5</c:v>
                </c:pt>
              </c:numCache>
            </c:numRef>
          </c:val>
          <c:extLst>
            <c:ext xmlns:c16="http://schemas.microsoft.com/office/drawing/2014/chart" uri="{C3380CC4-5D6E-409C-BE32-E72D297353CC}">
              <c16:uniqueId val="{00000003-E1F5-4AA4-B602-7BEEC2667990}"/>
            </c:ext>
          </c:extLst>
        </c:ser>
        <c:ser>
          <c:idx val="4"/>
          <c:order val="4"/>
          <c:tx>
            <c:v>Site Selection, Location and Urban Ecosystems</c:v>
          </c:tx>
          <c:spPr>
            <a:solidFill>
              <a:schemeClr val="accent1"/>
            </a:solidFill>
            <a:ln>
              <a:noFill/>
            </a:ln>
            <a:effectLst/>
          </c:spPr>
          <c:invertIfNegative val="0"/>
          <c:cat>
            <c:strRef>
              <c:f>'Transport Mandatory'!$I$2:$I$30</c:f>
              <c:strCache>
                <c:ptCount val="29"/>
                <c:pt idx="0">
                  <c:v>Sustainability and Livability Planning Trends</c:v>
                </c:pt>
                <c:pt idx="1">
                  <c:v>Investment and Risks</c:v>
                </c:pt>
                <c:pt idx="2">
                  <c:v>Demand and Sustainability of Alternative Fuels</c:v>
                </c:pt>
                <c:pt idx="3">
                  <c:v>Strategic Logistic Hubs</c:v>
                </c:pt>
                <c:pt idx="4">
                  <c:v>Net Zero Carbon Regeneration and Renewal</c:v>
                </c:pt>
                <c:pt idx="6">
                  <c:v>Autonomous Vehicles</c:v>
                </c:pt>
                <c:pt idx="7">
                  <c:v>Car Sharing</c:v>
                </c:pt>
                <c:pt idx="8">
                  <c:v>Electric Vehicles and Charging Infrastructure</c:v>
                </c:pt>
                <c:pt idx="9">
                  <c:v>Active Travel (Walking, Cycling, etc.)</c:v>
                </c:pt>
                <c:pt idx="10">
                  <c:v>Flows and Capacity</c:v>
                </c:pt>
                <c:pt idx="12">
                  <c:v>Digital Infrastructure and Resilience</c:v>
                </c:pt>
                <c:pt idx="13">
                  <c:v>Shifts in Infrastructural Modes</c:v>
                </c:pt>
                <c:pt idx="14">
                  <c:v>Sustainable Land Use Planning</c:v>
                </c:pt>
                <c:pt idx="15">
                  <c:v>Polycentric, Unicentric and Regenerative Communities</c:v>
                </c:pt>
                <c:pt idx="16">
                  <c:v>Sustainable Transportation Indicators</c:v>
                </c:pt>
                <c:pt idx="18">
                  <c:v>Mobility Corridors: Green Infrastructure</c:v>
                </c:pt>
                <c:pt idx="19">
                  <c:v>Complete Streets and Curbside Management</c:v>
                </c:pt>
                <c:pt idx="20">
                  <c:v>Safe, Walkable, Liveable Streets, Car-free Centres and Mobility Hubs</c:v>
                </c:pt>
                <c:pt idx="21">
                  <c:v>The ‘15-minute’ Neighbourhood and City</c:v>
                </c:pt>
                <c:pt idx="22">
                  <c:v>Change in Behaviours and Health Benefits</c:v>
                </c:pt>
                <c:pt idx="24">
                  <c:v>Rural Accessibility</c:v>
                </c:pt>
                <c:pt idx="25">
                  <c:v>Urban Accessibility</c:v>
                </c:pt>
                <c:pt idx="26">
                  <c:v>Greenfield, Brownfield and Reclaimed Sites</c:v>
                </c:pt>
                <c:pt idx="27">
                  <c:v>Landlocked and Transit-bridging Sites</c:v>
                </c:pt>
                <c:pt idx="28">
                  <c:v>Economies of Scale: Environment, Economic and Social Implications</c:v>
                </c:pt>
              </c:strCache>
            </c:strRef>
          </c:cat>
          <c:val>
            <c:numRef>
              <c:f>'Transport Mandatory'!$N$2:$N$30</c:f>
              <c:numCache>
                <c:formatCode>General</c:formatCode>
                <c:ptCount val="29"/>
                <c:pt idx="24">
                  <c:v>1</c:v>
                </c:pt>
                <c:pt idx="25">
                  <c:v>4</c:v>
                </c:pt>
                <c:pt idx="26">
                  <c:v>4</c:v>
                </c:pt>
                <c:pt idx="27">
                  <c:v>1</c:v>
                </c:pt>
                <c:pt idx="28">
                  <c:v>5</c:v>
                </c:pt>
              </c:numCache>
            </c:numRef>
          </c:val>
          <c:extLst>
            <c:ext xmlns:c16="http://schemas.microsoft.com/office/drawing/2014/chart" uri="{C3380CC4-5D6E-409C-BE32-E72D297353CC}">
              <c16:uniqueId val="{00000004-E1F5-4AA4-B602-7BEEC2667990}"/>
            </c:ext>
          </c:extLst>
        </c:ser>
        <c:dLbls>
          <c:showLegendKey val="0"/>
          <c:showVal val="0"/>
          <c:showCatName val="0"/>
          <c:showSerName val="0"/>
          <c:showPercent val="0"/>
          <c:showBubbleSize val="0"/>
        </c:dLbls>
        <c:gapWidth val="182"/>
        <c:overlap val="100"/>
        <c:axId val="1682520000"/>
        <c:axId val="1973144112"/>
      </c:barChart>
      <c:catAx>
        <c:axId val="16825200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73144112"/>
        <c:crosses val="autoZero"/>
        <c:auto val="1"/>
        <c:lblAlgn val="ctr"/>
        <c:lblOffset val="100"/>
        <c:noMultiLvlLbl val="0"/>
      </c:catAx>
      <c:valAx>
        <c:axId val="197314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82520000"/>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7045</Words>
  <Characters>40163</Characters>
  <Application>Microsoft Office Word</Application>
  <DocSecurity>0</DocSecurity>
  <Lines>334</Lines>
  <Paragraphs>94</Paragraphs>
  <ScaleCrop>false</ScaleCrop>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MONCEF NEHDI</dc:creator>
  <cp:keywords/>
  <dc:description/>
  <cp:lastModifiedBy>Paris Liu</cp:lastModifiedBy>
  <cp:revision>6</cp:revision>
  <dcterms:created xsi:type="dcterms:W3CDTF">2024-08-13T11:37:00Z</dcterms:created>
  <dcterms:modified xsi:type="dcterms:W3CDTF">2024-08-13T11:45:00Z</dcterms:modified>
</cp:coreProperties>
</file>